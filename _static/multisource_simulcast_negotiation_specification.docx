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70448" w14:textId="77777777" w:rsidR="00356513" w:rsidRDefault="00356513">
      <w:pPr>
        <w:rPr>
          <w:b/>
          <w:u w:val="single"/>
        </w:rPr>
      </w:pPr>
    </w:p>
    <w:p w14:paraId="14CBFBC0" w14:textId="77777777" w:rsidR="00356513" w:rsidRDefault="00356513" w:rsidP="00356513">
      <w:pPr>
        <w:jc w:val="center"/>
        <w:rPr>
          <w:rFonts w:ascii="Times New Roman" w:hAnsi="Times New Roman" w:cs="Times New Roman"/>
          <w:b/>
          <w:sz w:val="44"/>
          <w:szCs w:val="44"/>
        </w:rPr>
      </w:pPr>
      <w:r w:rsidRPr="00356513">
        <w:rPr>
          <w:rFonts w:ascii="Times New Roman" w:hAnsi="Times New Roman" w:cs="Times New Roman"/>
          <w:b/>
          <w:sz w:val="44"/>
          <w:szCs w:val="44"/>
        </w:rPr>
        <w:t>Multisource</w:t>
      </w:r>
      <w:r w:rsidR="00D316C4">
        <w:rPr>
          <w:rFonts w:ascii="Times New Roman" w:hAnsi="Times New Roman" w:cs="Times New Roman"/>
          <w:b/>
          <w:sz w:val="44"/>
          <w:szCs w:val="44"/>
        </w:rPr>
        <w:t xml:space="preserve"> and Simulcast N</w:t>
      </w:r>
      <w:r w:rsidRPr="00356513">
        <w:rPr>
          <w:rFonts w:ascii="Times New Roman" w:hAnsi="Times New Roman" w:cs="Times New Roman"/>
          <w:b/>
          <w:sz w:val="44"/>
          <w:szCs w:val="44"/>
        </w:rPr>
        <w:t>egotiation for Scalable Conferencing</w:t>
      </w:r>
    </w:p>
    <w:p w14:paraId="7085B410" w14:textId="77777777" w:rsidR="00356513" w:rsidRDefault="001C60A8" w:rsidP="00356513">
      <w:pPr>
        <w:jc w:val="center"/>
        <w:rPr>
          <w:rFonts w:ascii="Times New Roman" w:hAnsi="Times New Roman" w:cs="Times New Roman"/>
          <w:b/>
          <w:sz w:val="44"/>
          <w:szCs w:val="44"/>
        </w:rPr>
      </w:pPr>
      <w:r>
        <w:rPr>
          <w:rFonts w:ascii="Times New Roman" w:hAnsi="Times New Roman" w:cs="Times New Roman"/>
          <w:b/>
          <w:sz w:val="44"/>
          <w:szCs w:val="44"/>
        </w:rPr>
        <w:t xml:space="preserve">Version </w:t>
      </w:r>
      <w:ins w:id="0" w:author="nbuckles" w:date="2016-06-24T14:26:00Z">
        <w:r w:rsidR="009744B1">
          <w:rPr>
            <w:rFonts w:ascii="Times New Roman" w:hAnsi="Times New Roman" w:cs="Times New Roman"/>
            <w:b/>
            <w:sz w:val="44"/>
            <w:szCs w:val="44"/>
          </w:rPr>
          <w:t>9</w:t>
        </w:r>
      </w:ins>
      <w:del w:id="1" w:author="nbuckles" w:date="2016-06-24T14:26:00Z">
        <w:r w:rsidDel="009744B1">
          <w:rPr>
            <w:rFonts w:ascii="Times New Roman" w:hAnsi="Times New Roman" w:cs="Times New Roman"/>
            <w:b/>
            <w:sz w:val="44"/>
            <w:szCs w:val="44"/>
          </w:rPr>
          <w:delText>8</w:delText>
        </w:r>
      </w:del>
    </w:p>
    <w:p w14:paraId="5459B64F" w14:textId="77777777" w:rsidR="00E01779" w:rsidRPr="00E01779" w:rsidRDefault="00E01779" w:rsidP="00274CB3">
      <w:pPr>
        <w:pStyle w:val="ModificationHistory"/>
        <w:tabs>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pacing w:before="160"/>
        <w:rPr>
          <w:b w:val="0"/>
          <w:color w:val="FF0000"/>
          <w:szCs w:val="44"/>
        </w:rPr>
      </w:pPr>
      <w:r>
        <w:t>Cisco confidential – do not distribute outside the company</w:t>
      </w:r>
    </w:p>
    <w:p w14:paraId="10B3CF24" w14:textId="77777777" w:rsidR="00356513" w:rsidRPr="00201525" w:rsidRDefault="00356513" w:rsidP="00356513">
      <w:pPr>
        <w:pStyle w:val="ModificationHistory"/>
        <w:tabs>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pacing w:before="160"/>
      </w:pPr>
      <w:r w:rsidRPr="00201525">
        <w:t>Modification History</w:t>
      </w:r>
    </w:p>
    <w:tbl>
      <w:tblPr>
        <w:tblW w:w="9536" w:type="dxa"/>
        <w:tblInd w:w="108" w:type="dxa"/>
        <w:shd w:val="clear" w:color="auto" w:fill="FFFFFF"/>
        <w:tblLayout w:type="fixed"/>
        <w:tblLook w:val="0000" w:firstRow="0" w:lastRow="0" w:firstColumn="0" w:lastColumn="0" w:noHBand="0" w:noVBand="0"/>
      </w:tblPr>
      <w:tblGrid>
        <w:gridCol w:w="1173"/>
        <w:gridCol w:w="1514"/>
        <w:gridCol w:w="1596"/>
        <w:gridCol w:w="5253"/>
      </w:tblGrid>
      <w:tr w:rsidR="00356513" w:rsidRPr="00201525" w14:paraId="0E7D9A18" w14:textId="77777777" w:rsidTr="00A00FD4">
        <w:trPr>
          <w:cantSplit/>
          <w:trHeight w:val="215"/>
        </w:trPr>
        <w:tc>
          <w:tcPr>
            <w:tcW w:w="11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D1E54C5" w14:textId="77777777" w:rsidR="00356513" w:rsidRPr="00201525" w:rsidRDefault="00356513" w:rsidP="00A00FD4">
            <w:pPr>
              <w:pStyle w:val="TableColumnHead"/>
              <w:tabs>
                <w:tab w:val="left" w:pos="432"/>
                <w:tab w:val="left" w:pos="864"/>
              </w:tabs>
            </w:pPr>
            <w:r w:rsidRPr="00201525">
              <w:t>Revision</w:t>
            </w:r>
          </w:p>
        </w:tc>
        <w:tc>
          <w:tcPr>
            <w:tcW w:w="15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A6E859" w14:textId="77777777" w:rsidR="00356513" w:rsidRPr="00201525" w:rsidRDefault="00356513" w:rsidP="00A00FD4">
            <w:pPr>
              <w:pStyle w:val="TableColumnHead"/>
              <w:tabs>
                <w:tab w:val="left" w:pos="432"/>
                <w:tab w:val="left" w:pos="864"/>
              </w:tabs>
            </w:pPr>
            <w:r w:rsidRPr="00201525">
              <w:t>Date</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2C95EA" w14:textId="77777777" w:rsidR="00356513" w:rsidRPr="00201525" w:rsidRDefault="00356513" w:rsidP="00A00FD4">
            <w:pPr>
              <w:pStyle w:val="TableColumnHead"/>
              <w:tabs>
                <w:tab w:val="left" w:pos="432"/>
                <w:tab w:val="left" w:pos="864"/>
                <w:tab w:val="left" w:pos="1296"/>
                <w:tab w:val="left" w:pos="1728"/>
              </w:tabs>
            </w:pPr>
            <w:r w:rsidRPr="00201525">
              <w:t>Originator</w:t>
            </w:r>
          </w:p>
        </w:tc>
        <w:tc>
          <w:tcPr>
            <w:tcW w:w="5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6802E50" w14:textId="77777777" w:rsidR="00356513" w:rsidRPr="00201525" w:rsidRDefault="00356513" w:rsidP="00A00FD4">
            <w:pPr>
              <w:pStyle w:val="TableColumnHead"/>
              <w:tabs>
                <w:tab w:val="left" w:pos="432"/>
                <w:tab w:val="left" w:pos="864"/>
                <w:tab w:val="left" w:pos="1296"/>
                <w:tab w:val="left" w:pos="1728"/>
                <w:tab w:val="left" w:pos="2160"/>
                <w:tab w:val="left" w:pos="2592"/>
                <w:tab w:val="left" w:pos="3024"/>
                <w:tab w:val="left" w:pos="3456"/>
                <w:tab w:val="left" w:pos="3888"/>
                <w:tab w:val="left" w:pos="4320"/>
                <w:tab w:val="left" w:pos="4752"/>
              </w:tabs>
            </w:pPr>
            <w:r w:rsidRPr="00201525">
              <w:t>Comments</w:t>
            </w:r>
          </w:p>
        </w:tc>
      </w:tr>
      <w:tr w:rsidR="00356513" w:rsidRPr="00201525" w14:paraId="2D610A78" w14:textId="77777777" w:rsidTr="00A00FD4">
        <w:trPr>
          <w:cantSplit/>
          <w:trHeight w:val="233"/>
        </w:trPr>
        <w:tc>
          <w:tcPr>
            <w:tcW w:w="11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8D34D5" w14:textId="77777777" w:rsidR="00356513" w:rsidRPr="00201525" w:rsidRDefault="00356513" w:rsidP="00A00FD4">
            <w:pPr>
              <w:pStyle w:val="TableText"/>
              <w:tabs>
                <w:tab w:val="left" w:pos="432"/>
                <w:tab w:val="left" w:pos="864"/>
              </w:tabs>
            </w:pPr>
            <w:r w:rsidRPr="00201525">
              <w:t>1</w:t>
            </w:r>
          </w:p>
        </w:tc>
        <w:tc>
          <w:tcPr>
            <w:tcW w:w="15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308600" w14:textId="77777777" w:rsidR="00356513" w:rsidRPr="00201525" w:rsidRDefault="00356513" w:rsidP="00A00FD4">
            <w:pPr>
              <w:pStyle w:val="TableText"/>
              <w:tabs>
                <w:tab w:val="left" w:pos="432"/>
                <w:tab w:val="left" w:pos="864"/>
              </w:tabs>
            </w:pPr>
            <w:r>
              <w:t>Jan 25, 2013</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9197CC" w14:textId="77777777" w:rsidR="00356513" w:rsidRPr="00201525" w:rsidRDefault="00356513" w:rsidP="00A00FD4">
            <w:pPr>
              <w:pStyle w:val="TableText"/>
              <w:tabs>
                <w:tab w:val="left" w:pos="432"/>
                <w:tab w:val="left" w:pos="864"/>
                <w:tab w:val="left" w:pos="1296"/>
                <w:tab w:val="left" w:pos="1728"/>
              </w:tabs>
            </w:pPr>
            <w:r>
              <w:t>Robert Hansen</w:t>
            </w:r>
          </w:p>
        </w:tc>
        <w:tc>
          <w:tcPr>
            <w:tcW w:w="5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79593B" w14:textId="77777777" w:rsidR="00356513" w:rsidRPr="00201525" w:rsidRDefault="00356513" w:rsidP="00A00FD4">
            <w:pPr>
              <w:pStyle w:val="TableText"/>
              <w:tabs>
                <w:tab w:val="left" w:pos="432"/>
                <w:tab w:val="left" w:pos="864"/>
                <w:tab w:val="left" w:pos="1296"/>
                <w:tab w:val="left" w:pos="1728"/>
                <w:tab w:val="left" w:pos="2160"/>
                <w:tab w:val="left" w:pos="2592"/>
                <w:tab w:val="left" w:pos="3024"/>
                <w:tab w:val="left" w:pos="3456"/>
                <w:tab w:val="left" w:pos="3888"/>
                <w:tab w:val="left" w:pos="4320"/>
                <w:tab w:val="left" w:pos="4752"/>
              </w:tabs>
            </w:pPr>
            <w:r>
              <w:t>Initial Draft for review by attendees of the multistream workshop</w:t>
            </w:r>
          </w:p>
        </w:tc>
      </w:tr>
      <w:tr w:rsidR="00906315" w:rsidRPr="00201525" w14:paraId="6F033875" w14:textId="77777777" w:rsidTr="00A00FD4">
        <w:trPr>
          <w:cantSplit/>
          <w:trHeight w:val="233"/>
        </w:trPr>
        <w:tc>
          <w:tcPr>
            <w:tcW w:w="11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EDB75DB" w14:textId="77777777" w:rsidR="00906315" w:rsidRPr="00201525" w:rsidRDefault="00906315" w:rsidP="00A00FD4">
            <w:pPr>
              <w:pStyle w:val="TableText"/>
              <w:tabs>
                <w:tab w:val="left" w:pos="432"/>
                <w:tab w:val="left" w:pos="864"/>
              </w:tabs>
            </w:pPr>
            <w:r>
              <w:t>2</w:t>
            </w:r>
          </w:p>
        </w:tc>
        <w:tc>
          <w:tcPr>
            <w:tcW w:w="15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44551B6" w14:textId="77777777" w:rsidR="00906315" w:rsidRDefault="0066402D" w:rsidP="00A00FD4">
            <w:pPr>
              <w:pStyle w:val="TableText"/>
              <w:tabs>
                <w:tab w:val="left" w:pos="432"/>
                <w:tab w:val="left" w:pos="864"/>
              </w:tabs>
            </w:pPr>
            <w:r>
              <w:t>Mar 10</w:t>
            </w:r>
            <w:r w:rsidR="00906315">
              <w:t>, 2013</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5C9666" w14:textId="77777777" w:rsidR="00906315" w:rsidRDefault="00906315" w:rsidP="00A00FD4">
            <w:pPr>
              <w:pStyle w:val="TableText"/>
              <w:tabs>
                <w:tab w:val="left" w:pos="432"/>
                <w:tab w:val="left" w:pos="864"/>
                <w:tab w:val="left" w:pos="1296"/>
                <w:tab w:val="left" w:pos="1728"/>
              </w:tabs>
            </w:pPr>
            <w:r>
              <w:t>Robert Hansen</w:t>
            </w:r>
          </w:p>
        </w:tc>
        <w:tc>
          <w:tcPr>
            <w:tcW w:w="5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029462" w14:textId="77777777" w:rsidR="00906315" w:rsidRDefault="00906315" w:rsidP="00906315">
            <w:pPr>
              <w:pStyle w:val="TableText"/>
              <w:tabs>
                <w:tab w:val="left" w:pos="432"/>
                <w:tab w:val="left" w:pos="864"/>
                <w:tab w:val="left" w:pos="1296"/>
                <w:tab w:val="left" w:pos="1728"/>
                <w:tab w:val="left" w:pos="2160"/>
                <w:tab w:val="left" w:pos="2592"/>
                <w:tab w:val="left" w:pos="3024"/>
                <w:tab w:val="left" w:pos="3456"/>
                <w:tab w:val="left" w:pos="3888"/>
                <w:tab w:val="left" w:pos="4320"/>
                <w:tab w:val="left" w:pos="4752"/>
              </w:tabs>
            </w:pPr>
            <w:r>
              <w:t>Draft revised based on feedback from initial review, with expanded examples and implementation notes separated from the specification</w:t>
            </w:r>
          </w:p>
        </w:tc>
      </w:tr>
      <w:tr w:rsidR="00FD7D5D" w:rsidRPr="00201525" w14:paraId="3AD71538" w14:textId="77777777" w:rsidTr="00A00FD4">
        <w:trPr>
          <w:cantSplit/>
          <w:trHeight w:val="233"/>
        </w:trPr>
        <w:tc>
          <w:tcPr>
            <w:tcW w:w="11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999DDEF" w14:textId="77777777" w:rsidR="00FD7D5D" w:rsidRDefault="00FD7D5D" w:rsidP="00A00FD4">
            <w:pPr>
              <w:pStyle w:val="TableText"/>
              <w:tabs>
                <w:tab w:val="left" w:pos="432"/>
                <w:tab w:val="left" w:pos="864"/>
              </w:tabs>
            </w:pPr>
            <w:r>
              <w:t>3</w:t>
            </w:r>
          </w:p>
        </w:tc>
        <w:tc>
          <w:tcPr>
            <w:tcW w:w="15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EE3F65C" w14:textId="77777777" w:rsidR="00FD7D5D" w:rsidRDefault="00FD7D5D" w:rsidP="00A00FD4">
            <w:pPr>
              <w:pStyle w:val="TableText"/>
              <w:tabs>
                <w:tab w:val="left" w:pos="432"/>
                <w:tab w:val="left" w:pos="864"/>
              </w:tabs>
            </w:pPr>
            <w:r>
              <w:t>May 7, 2013</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6F0DC7" w14:textId="77777777" w:rsidR="00FD7D5D" w:rsidRDefault="00FD7D5D" w:rsidP="00A00FD4">
            <w:pPr>
              <w:pStyle w:val="TableText"/>
              <w:tabs>
                <w:tab w:val="left" w:pos="432"/>
                <w:tab w:val="left" w:pos="864"/>
                <w:tab w:val="left" w:pos="1296"/>
                <w:tab w:val="left" w:pos="1728"/>
              </w:tabs>
            </w:pPr>
            <w:r>
              <w:t>Robert Hansen</w:t>
            </w:r>
          </w:p>
        </w:tc>
        <w:tc>
          <w:tcPr>
            <w:tcW w:w="5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170436A" w14:textId="77777777" w:rsidR="00FD7D5D" w:rsidRDefault="00FD7D5D" w:rsidP="004E4173">
            <w:pPr>
              <w:pStyle w:val="TableText"/>
              <w:tabs>
                <w:tab w:val="left" w:pos="432"/>
                <w:tab w:val="left" w:pos="864"/>
                <w:tab w:val="left" w:pos="1296"/>
                <w:tab w:val="left" w:pos="1728"/>
                <w:tab w:val="left" w:pos="2160"/>
                <w:tab w:val="left" w:pos="2592"/>
                <w:tab w:val="left" w:pos="3024"/>
                <w:tab w:val="left" w:pos="3456"/>
                <w:tab w:val="left" w:pos="3888"/>
                <w:tab w:val="left" w:pos="4320"/>
                <w:tab w:val="left" w:pos="4752"/>
              </w:tabs>
            </w:pPr>
            <w:r>
              <w:t>Revision to RTCP message structures based on feedback</w:t>
            </w:r>
            <w:r w:rsidR="004E4173">
              <w:t xml:space="preserve"> and on decisions made in other areas</w:t>
            </w:r>
            <w:r>
              <w:t xml:space="preserve">, plus clarifications </w:t>
            </w:r>
            <w:r w:rsidR="004E4173">
              <w:t>of other text.</w:t>
            </w:r>
          </w:p>
        </w:tc>
      </w:tr>
      <w:tr w:rsidR="003C3F97" w:rsidRPr="00201525" w14:paraId="1A28C310" w14:textId="77777777" w:rsidTr="00A00FD4">
        <w:trPr>
          <w:cantSplit/>
          <w:trHeight w:val="233"/>
        </w:trPr>
        <w:tc>
          <w:tcPr>
            <w:tcW w:w="11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855EBC5" w14:textId="77777777" w:rsidR="003C3F97" w:rsidRDefault="003C3F97" w:rsidP="00A00FD4">
            <w:pPr>
              <w:pStyle w:val="TableText"/>
              <w:tabs>
                <w:tab w:val="left" w:pos="432"/>
                <w:tab w:val="left" w:pos="864"/>
              </w:tabs>
            </w:pPr>
            <w:r>
              <w:t>4</w:t>
            </w:r>
          </w:p>
        </w:tc>
        <w:tc>
          <w:tcPr>
            <w:tcW w:w="15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42CA05" w14:textId="77777777" w:rsidR="003C3F97" w:rsidRDefault="002545CC" w:rsidP="00A00FD4">
            <w:pPr>
              <w:pStyle w:val="TableText"/>
              <w:tabs>
                <w:tab w:val="left" w:pos="432"/>
                <w:tab w:val="left" w:pos="864"/>
              </w:tabs>
            </w:pPr>
            <w:r>
              <w:t>June 14, 2013</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4CF968" w14:textId="77777777" w:rsidR="003C3F97" w:rsidRDefault="002545CC" w:rsidP="00A00FD4">
            <w:pPr>
              <w:pStyle w:val="TableText"/>
              <w:tabs>
                <w:tab w:val="left" w:pos="432"/>
                <w:tab w:val="left" w:pos="864"/>
                <w:tab w:val="left" w:pos="1296"/>
                <w:tab w:val="left" w:pos="1728"/>
              </w:tabs>
            </w:pPr>
            <w:r>
              <w:t>Robert Hansen</w:t>
            </w:r>
          </w:p>
        </w:tc>
        <w:tc>
          <w:tcPr>
            <w:tcW w:w="5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808F195" w14:textId="77777777" w:rsidR="003C3F97" w:rsidRDefault="002545CC" w:rsidP="002545CC">
            <w:pPr>
              <w:pStyle w:val="TableText"/>
              <w:tabs>
                <w:tab w:val="left" w:pos="432"/>
                <w:tab w:val="left" w:pos="864"/>
                <w:tab w:val="left" w:pos="1296"/>
                <w:tab w:val="left" w:pos="1728"/>
                <w:tab w:val="left" w:pos="2160"/>
                <w:tab w:val="left" w:pos="2592"/>
                <w:tab w:val="left" w:pos="3024"/>
                <w:tab w:val="left" w:pos="3456"/>
                <w:tab w:val="left" w:pos="3888"/>
                <w:tab w:val="left" w:pos="4320"/>
                <w:tab w:val="left" w:pos="4752"/>
              </w:tabs>
            </w:pPr>
            <w:r>
              <w:t>ACK for unsolicited SCA RTCP messages added. SDP restrictions on attribute use when CSI is set. Other text clarifications.</w:t>
            </w:r>
          </w:p>
        </w:tc>
      </w:tr>
      <w:tr w:rsidR="00274CB3" w:rsidRPr="00201525" w14:paraId="1613667F" w14:textId="77777777" w:rsidTr="00A00FD4">
        <w:trPr>
          <w:cantSplit/>
          <w:trHeight w:val="233"/>
        </w:trPr>
        <w:tc>
          <w:tcPr>
            <w:tcW w:w="11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CFFFCD" w14:textId="77777777" w:rsidR="00274CB3" w:rsidRDefault="00274CB3" w:rsidP="00A00FD4">
            <w:pPr>
              <w:pStyle w:val="TableText"/>
              <w:tabs>
                <w:tab w:val="left" w:pos="432"/>
                <w:tab w:val="left" w:pos="864"/>
              </w:tabs>
            </w:pPr>
            <w:r>
              <w:t>5</w:t>
            </w:r>
          </w:p>
        </w:tc>
        <w:tc>
          <w:tcPr>
            <w:tcW w:w="15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E951DC9" w14:textId="77777777" w:rsidR="00274CB3" w:rsidRDefault="00274CB3" w:rsidP="00446ADF">
            <w:pPr>
              <w:pStyle w:val="TableText"/>
              <w:tabs>
                <w:tab w:val="left" w:pos="432"/>
                <w:tab w:val="left" w:pos="864"/>
              </w:tabs>
            </w:pPr>
            <w:r>
              <w:t xml:space="preserve">October </w:t>
            </w:r>
            <w:r w:rsidR="00446ADF">
              <w:t>14</w:t>
            </w:r>
            <w:r>
              <w:t>, 2013</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9A47858" w14:textId="77777777" w:rsidR="00274CB3" w:rsidRDefault="00274CB3" w:rsidP="00A00FD4">
            <w:pPr>
              <w:pStyle w:val="TableText"/>
              <w:tabs>
                <w:tab w:val="left" w:pos="432"/>
                <w:tab w:val="left" w:pos="864"/>
                <w:tab w:val="left" w:pos="1296"/>
                <w:tab w:val="left" w:pos="1728"/>
              </w:tabs>
            </w:pPr>
            <w:r>
              <w:t>Robert Hansen</w:t>
            </w:r>
          </w:p>
        </w:tc>
        <w:tc>
          <w:tcPr>
            <w:tcW w:w="5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A99705" w14:textId="77777777" w:rsidR="00274CB3" w:rsidRDefault="00274CB3" w:rsidP="008318E0">
            <w:pPr>
              <w:pStyle w:val="TableText"/>
              <w:tabs>
                <w:tab w:val="left" w:pos="432"/>
                <w:tab w:val="left" w:pos="864"/>
                <w:tab w:val="left" w:pos="1296"/>
                <w:tab w:val="left" w:pos="1728"/>
                <w:tab w:val="left" w:pos="2160"/>
                <w:tab w:val="left" w:pos="2592"/>
                <w:tab w:val="left" w:pos="3024"/>
                <w:tab w:val="left" w:pos="3456"/>
                <w:tab w:val="left" w:pos="3888"/>
                <w:tab w:val="left" w:pos="4320"/>
                <w:tab w:val="left" w:pos="4752"/>
              </w:tabs>
            </w:pPr>
            <w:r>
              <w:t>SCR profile/level removed</w:t>
            </w:r>
            <w:r w:rsidR="007C4A04">
              <w:t xml:space="preserve"> and id added</w:t>
            </w:r>
            <w:r>
              <w:t>. SDP syntax revised. New error code for provider temporarily unavailable. Other text clarifications.</w:t>
            </w:r>
          </w:p>
        </w:tc>
      </w:tr>
      <w:tr w:rsidR="00EB07F7" w:rsidRPr="00201525" w14:paraId="17787B2D" w14:textId="77777777" w:rsidTr="00A00FD4">
        <w:trPr>
          <w:cantSplit/>
          <w:trHeight w:val="233"/>
        </w:trPr>
        <w:tc>
          <w:tcPr>
            <w:tcW w:w="11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4FDB26" w14:textId="77777777" w:rsidR="00EB07F7" w:rsidRDefault="00EB07F7" w:rsidP="00A00FD4">
            <w:pPr>
              <w:pStyle w:val="TableText"/>
              <w:tabs>
                <w:tab w:val="left" w:pos="432"/>
                <w:tab w:val="left" w:pos="864"/>
              </w:tabs>
            </w:pPr>
            <w:r>
              <w:t>6</w:t>
            </w:r>
          </w:p>
        </w:tc>
        <w:tc>
          <w:tcPr>
            <w:tcW w:w="15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96FF71" w14:textId="77777777" w:rsidR="00EB07F7" w:rsidRDefault="00EB07F7" w:rsidP="00446ADF">
            <w:pPr>
              <w:pStyle w:val="TableText"/>
              <w:tabs>
                <w:tab w:val="left" w:pos="432"/>
                <w:tab w:val="left" w:pos="864"/>
              </w:tabs>
            </w:pPr>
            <w:r>
              <w:t>January 6, 2014</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ED28C90" w14:textId="77777777" w:rsidR="00EB07F7" w:rsidRDefault="00EB07F7" w:rsidP="00A00FD4">
            <w:pPr>
              <w:pStyle w:val="TableText"/>
              <w:tabs>
                <w:tab w:val="left" w:pos="432"/>
                <w:tab w:val="left" w:pos="864"/>
                <w:tab w:val="left" w:pos="1296"/>
                <w:tab w:val="left" w:pos="1728"/>
              </w:tabs>
            </w:pPr>
            <w:r>
              <w:t>Robert Hansen</w:t>
            </w:r>
          </w:p>
        </w:tc>
        <w:tc>
          <w:tcPr>
            <w:tcW w:w="5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672EBA" w14:textId="77777777" w:rsidR="00EB07F7" w:rsidRDefault="00D70E22" w:rsidP="0005507C">
            <w:pPr>
              <w:pStyle w:val="TableText"/>
              <w:tabs>
                <w:tab w:val="left" w:pos="432"/>
                <w:tab w:val="left" w:pos="864"/>
                <w:tab w:val="left" w:pos="1296"/>
                <w:tab w:val="left" w:pos="1728"/>
                <w:tab w:val="left" w:pos="2160"/>
                <w:tab w:val="left" w:pos="2592"/>
                <w:tab w:val="left" w:pos="3024"/>
                <w:tab w:val="left" w:pos="3456"/>
                <w:tab w:val="left" w:pos="3888"/>
                <w:tab w:val="left" w:pos="4320"/>
                <w:tab w:val="left" w:pos="4752"/>
              </w:tabs>
            </w:pPr>
            <w:r>
              <w:t>Initial ‘MSTR</w:t>
            </w:r>
            <w:r w:rsidR="0005507C">
              <w:t>’ cookie</w:t>
            </w:r>
            <w:r>
              <w:t xml:space="preserve"> added to the start of all RTCP feedback</w:t>
            </w:r>
            <w:r w:rsidR="0005507C">
              <w:t xml:space="preserve"> messages. Clarification of the id in CSIs.</w:t>
            </w:r>
          </w:p>
        </w:tc>
      </w:tr>
      <w:tr w:rsidR="00177471" w:rsidRPr="00201525" w14:paraId="52C41D65" w14:textId="77777777" w:rsidTr="00A00FD4">
        <w:trPr>
          <w:cantSplit/>
          <w:trHeight w:val="233"/>
        </w:trPr>
        <w:tc>
          <w:tcPr>
            <w:tcW w:w="11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1A2C84" w14:textId="77777777" w:rsidR="00177471" w:rsidRDefault="00177471" w:rsidP="00A00FD4">
            <w:pPr>
              <w:pStyle w:val="TableText"/>
              <w:tabs>
                <w:tab w:val="left" w:pos="432"/>
                <w:tab w:val="left" w:pos="864"/>
              </w:tabs>
            </w:pPr>
            <w:r>
              <w:t>7</w:t>
            </w:r>
          </w:p>
        </w:tc>
        <w:tc>
          <w:tcPr>
            <w:tcW w:w="15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2A7C25" w14:textId="77777777" w:rsidR="00177471" w:rsidRDefault="00177471" w:rsidP="00446ADF">
            <w:pPr>
              <w:pStyle w:val="TableText"/>
              <w:tabs>
                <w:tab w:val="left" w:pos="432"/>
                <w:tab w:val="left" w:pos="864"/>
              </w:tabs>
            </w:pPr>
            <w:r>
              <w:t>June 23, 2014</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7E9A07D" w14:textId="77777777" w:rsidR="00177471" w:rsidRDefault="00177471" w:rsidP="00A00FD4">
            <w:pPr>
              <w:pStyle w:val="TableText"/>
              <w:tabs>
                <w:tab w:val="left" w:pos="432"/>
                <w:tab w:val="left" w:pos="864"/>
                <w:tab w:val="left" w:pos="1296"/>
                <w:tab w:val="left" w:pos="1728"/>
              </w:tabs>
            </w:pPr>
            <w:r>
              <w:t>Robert Hansen</w:t>
            </w:r>
          </w:p>
        </w:tc>
        <w:tc>
          <w:tcPr>
            <w:tcW w:w="5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8BE976D" w14:textId="77777777" w:rsidR="00177471" w:rsidRDefault="00177471" w:rsidP="00177471">
            <w:pPr>
              <w:pStyle w:val="TableText"/>
              <w:tabs>
                <w:tab w:val="left" w:pos="432"/>
                <w:tab w:val="left" w:pos="864"/>
                <w:tab w:val="left" w:pos="1296"/>
                <w:tab w:val="left" w:pos="1728"/>
                <w:tab w:val="left" w:pos="2160"/>
                <w:tab w:val="left" w:pos="2592"/>
                <w:tab w:val="left" w:pos="3024"/>
                <w:tab w:val="left" w:pos="3456"/>
                <w:tab w:val="left" w:pos="3888"/>
                <w:tab w:val="left" w:pos="4320"/>
                <w:tab w:val="left" w:pos="4752"/>
              </w:tabs>
            </w:pPr>
            <w:r>
              <w:t>Mandatory SVC flavor changed from ‘NI-TC’ to ‘NI-T’. ‘source-count’ renamed ‘count’, auto-enumerates source IDs. Added duplication flag to active speaker policy. Other text clarifications.</w:t>
            </w:r>
          </w:p>
        </w:tc>
      </w:tr>
      <w:tr w:rsidR="00F8455E" w:rsidRPr="00201525" w14:paraId="5C976C8E" w14:textId="77777777" w:rsidTr="00A00FD4">
        <w:trPr>
          <w:cantSplit/>
          <w:trHeight w:val="233"/>
        </w:trPr>
        <w:tc>
          <w:tcPr>
            <w:tcW w:w="11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8A87BA4" w14:textId="77777777" w:rsidR="00F8455E" w:rsidRDefault="00F8455E" w:rsidP="00A00FD4">
            <w:pPr>
              <w:pStyle w:val="TableText"/>
              <w:tabs>
                <w:tab w:val="left" w:pos="432"/>
                <w:tab w:val="left" w:pos="864"/>
              </w:tabs>
            </w:pPr>
            <w:r>
              <w:t>8</w:t>
            </w:r>
          </w:p>
        </w:tc>
        <w:tc>
          <w:tcPr>
            <w:tcW w:w="15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9C1527" w14:textId="77777777" w:rsidR="00F8455E" w:rsidRDefault="00F8455E" w:rsidP="00446ADF">
            <w:pPr>
              <w:pStyle w:val="TableText"/>
              <w:tabs>
                <w:tab w:val="left" w:pos="432"/>
                <w:tab w:val="left" w:pos="864"/>
              </w:tabs>
            </w:pPr>
            <w:r>
              <w:t>July 9, 2014</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E43317" w14:textId="77777777" w:rsidR="00F8455E" w:rsidRDefault="00F8455E" w:rsidP="00A00FD4">
            <w:pPr>
              <w:pStyle w:val="TableText"/>
              <w:tabs>
                <w:tab w:val="left" w:pos="432"/>
                <w:tab w:val="left" w:pos="864"/>
                <w:tab w:val="left" w:pos="1296"/>
                <w:tab w:val="left" w:pos="1728"/>
              </w:tabs>
            </w:pPr>
            <w:r>
              <w:t>Robert Hansen</w:t>
            </w:r>
          </w:p>
          <w:p w14:paraId="2588BC7F" w14:textId="77777777" w:rsidR="00F8455E" w:rsidRDefault="00F8455E" w:rsidP="00A00FD4">
            <w:pPr>
              <w:pStyle w:val="TableText"/>
              <w:tabs>
                <w:tab w:val="left" w:pos="432"/>
                <w:tab w:val="left" w:pos="864"/>
                <w:tab w:val="left" w:pos="1296"/>
                <w:tab w:val="left" w:pos="1728"/>
              </w:tabs>
            </w:pPr>
            <w:r>
              <w:t>Nathan Buckles</w:t>
            </w:r>
          </w:p>
        </w:tc>
        <w:tc>
          <w:tcPr>
            <w:tcW w:w="5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B41507" w14:textId="77777777" w:rsidR="00F8455E" w:rsidRDefault="00F8455E" w:rsidP="00F8455E">
            <w:pPr>
              <w:pStyle w:val="TableText"/>
              <w:tabs>
                <w:tab w:val="left" w:pos="432"/>
                <w:tab w:val="left" w:pos="864"/>
                <w:tab w:val="left" w:pos="1296"/>
                <w:tab w:val="left" w:pos="1728"/>
                <w:tab w:val="left" w:pos="2160"/>
                <w:tab w:val="left" w:pos="2592"/>
                <w:tab w:val="left" w:pos="3024"/>
                <w:tab w:val="left" w:pos="3456"/>
                <w:tab w:val="left" w:pos="3888"/>
                <w:tab w:val="left" w:pos="4320"/>
                <w:tab w:val="left" w:pos="4752"/>
              </w:tabs>
            </w:pPr>
            <w:r>
              <w:t xml:space="preserve">Added CSI and flag to signal presence/absence of CSI to SCA invalid channel field. Added new error conditions for audio avatar and video placeholder. Renumbered error conditions. </w:t>
            </w:r>
            <w:r w:rsidR="00951EC0">
              <w:t>Support for H264 AVC added.</w:t>
            </w:r>
          </w:p>
        </w:tc>
      </w:tr>
      <w:tr w:rsidR="009744B1" w:rsidRPr="00201525" w14:paraId="04AAB23B" w14:textId="77777777" w:rsidTr="00A00FD4">
        <w:trPr>
          <w:cantSplit/>
          <w:trHeight w:val="233"/>
          <w:ins w:id="2" w:author="nbuckles" w:date="2016-06-24T14:26:00Z"/>
        </w:trPr>
        <w:tc>
          <w:tcPr>
            <w:tcW w:w="11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2C7A93" w14:textId="77777777" w:rsidR="009744B1" w:rsidRDefault="009744B1" w:rsidP="00A00FD4">
            <w:pPr>
              <w:pStyle w:val="TableText"/>
              <w:tabs>
                <w:tab w:val="left" w:pos="432"/>
                <w:tab w:val="left" w:pos="864"/>
              </w:tabs>
              <w:rPr>
                <w:ins w:id="3" w:author="nbuckles" w:date="2016-06-24T14:26:00Z"/>
              </w:rPr>
            </w:pPr>
            <w:ins w:id="4" w:author="nbuckles" w:date="2016-06-24T14:26:00Z">
              <w:r>
                <w:t>9</w:t>
              </w:r>
            </w:ins>
          </w:p>
        </w:tc>
        <w:tc>
          <w:tcPr>
            <w:tcW w:w="15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671DF7" w14:textId="77777777" w:rsidR="009744B1" w:rsidRDefault="009744B1" w:rsidP="00446ADF">
            <w:pPr>
              <w:pStyle w:val="TableText"/>
              <w:tabs>
                <w:tab w:val="left" w:pos="432"/>
                <w:tab w:val="left" w:pos="864"/>
              </w:tabs>
              <w:rPr>
                <w:ins w:id="5" w:author="nbuckles" w:date="2016-06-24T14:26:00Z"/>
              </w:rPr>
            </w:pPr>
            <w:ins w:id="6" w:author="nbuckles" w:date="2016-06-24T14:26:00Z">
              <w:r>
                <w:t>June 24, 2016</w:t>
              </w:r>
            </w:ins>
          </w:p>
        </w:tc>
        <w:tc>
          <w:tcPr>
            <w:tcW w:w="15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7F547ED" w14:textId="77777777" w:rsidR="009744B1" w:rsidRDefault="009744B1" w:rsidP="00A00FD4">
            <w:pPr>
              <w:pStyle w:val="TableText"/>
              <w:tabs>
                <w:tab w:val="left" w:pos="432"/>
                <w:tab w:val="left" w:pos="864"/>
                <w:tab w:val="left" w:pos="1296"/>
                <w:tab w:val="left" w:pos="1728"/>
              </w:tabs>
              <w:rPr>
                <w:ins w:id="7" w:author="nbuckles" w:date="2016-06-24T14:26:00Z"/>
              </w:rPr>
            </w:pPr>
            <w:ins w:id="8" w:author="nbuckles" w:date="2016-06-24T14:26:00Z">
              <w:r>
                <w:t>Nathan Buckles</w:t>
              </w:r>
            </w:ins>
          </w:p>
        </w:tc>
        <w:tc>
          <w:tcPr>
            <w:tcW w:w="52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7D5159B" w14:textId="36D3D86B" w:rsidR="009744B1" w:rsidRDefault="008314CA" w:rsidP="00F8455E">
            <w:pPr>
              <w:pStyle w:val="TableText"/>
              <w:tabs>
                <w:tab w:val="left" w:pos="432"/>
                <w:tab w:val="left" w:pos="864"/>
                <w:tab w:val="left" w:pos="1296"/>
                <w:tab w:val="left" w:pos="1728"/>
                <w:tab w:val="left" w:pos="2160"/>
                <w:tab w:val="left" w:pos="2592"/>
                <w:tab w:val="left" w:pos="3024"/>
                <w:tab w:val="left" w:pos="3456"/>
                <w:tab w:val="left" w:pos="3888"/>
                <w:tab w:val="left" w:pos="4320"/>
                <w:tab w:val="left" w:pos="4752"/>
              </w:tabs>
              <w:rPr>
                <w:ins w:id="9" w:author="nbuckles" w:date="2016-06-24T14:26:00Z"/>
              </w:rPr>
            </w:pPr>
            <w:ins w:id="10" w:author="nbuckles" w:date="2016-06-24T15:21:00Z">
              <w:r>
                <w:t xml:space="preserve">Added </w:t>
              </w:r>
            </w:ins>
            <w:ins w:id="11" w:author="nbuckles" w:date="2016-06-27T10:16:00Z">
              <w:r w:rsidR="001C79AA">
                <w:t>version 2 of the SCx</w:t>
              </w:r>
              <w:r w:rsidR="00B96D0D">
                <w:t xml:space="preserve"> message</w:t>
              </w:r>
              <w:r w:rsidR="001C79AA">
                <w:t>s</w:t>
              </w:r>
              <w:r w:rsidR="00B96D0D">
                <w:t xml:space="preserve">.   Added </w:t>
              </w:r>
            </w:ins>
            <w:ins w:id="12" w:author="nbuckles" w:date="2016-06-24T15:21:00Z">
              <w:r>
                <w:t>cvo, landscape rotation, and screen id</w:t>
              </w:r>
              <w:r w:rsidR="00B96D0D">
                <w:t xml:space="preserve"> fields</w:t>
              </w:r>
              <w:r w:rsidR="0067427E">
                <w:t xml:space="preserve"> to SCR.  Added maximum references to the SCR H264 payload specific section.</w:t>
              </w:r>
            </w:ins>
            <w:r w:rsidR="00D02554">
              <w:t xml:space="preserve">  Added preferred bitrate to SCR.</w:t>
            </w:r>
            <w:bookmarkStart w:id="13" w:name="_GoBack"/>
            <w:bookmarkEnd w:id="13"/>
          </w:p>
        </w:tc>
      </w:tr>
    </w:tbl>
    <w:p w14:paraId="23842986" w14:textId="77777777" w:rsidR="00356513" w:rsidRPr="00356513" w:rsidRDefault="00356513" w:rsidP="00356513">
      <w:pPr>
        <w:jc w:val="center"/>
        <w:rPr>
          <w:b/>
        </w:rPr>
      </w:pPr>
    </w:p>
    <w:p w14:paraId="2039B3FA" w14:textId="77777777" w:rsidR="00B27570" w:rsidRDefault="00B67C58">
      <w:pPr>
        <w:rPr>
          <w:b/>
          <w:u w:val="single"/>
        </w:rPr>
      </w:pPr>
      <w:r>
        <w:rPr>
          <w:b/>
          <w:u w:val="single"/>
        </w:rPr>
        <w:t>Intro</w:t>
      </w:r>
    </w:p>
    <w:p w14:paraId="60BA3D6F" w14:textId="77777777" w:rsidR="00356513" w:rsidRPr="00356513" w:rsidRDefault="00356513" w:rsidP="00EE1A31">
      <w:pPr>
        <w:rPr>
          <w:color w:val="FF0000"/>
        </w:rPr>
      </w:pPr>
      <w:r>
        <w:rPr>
          <w:color w:val="000000" w:themeColor="text1"/>
        </w:rPr>
        <w:t>This document</w:t>
      </w:r>
      <w:r w:rsidR="00D55D52">
        <w:rPr>
          <w:color w:val="000000" w:themeColor="text1"/>
        </w:rPr>
        <w:t xml:space="preserve"> defines new methods allowing devices to advertise their support for H264 SVC, the range of sources they have available, and the temporal and spatial scalability available for those sources. It also defines new application-specific RTCP messages for subscribing to those sourc</w:t>
      </w:r>
      <w:r w:rsidR="00AB6374">
        <w:rPr>
          <w:color w:val="000000" w:themeColor="text1"/>
        </w:rPr>
        <w:t>es, and to advertise temporary source availability on a more granular level.</w:t>
      </w:r>
      <w:r w:rsidR="00207398">
        <w:rPr>
          <w:color w:val="000000" w:themeColor="text1"/>
        </w:rPr>
        <w:t xml:space="preserve"> Implementer notes call out certain things initial Cisco implementations should do or may wish to do. Examples at the end indicate how the SDP </w:t>
      </w:r>
      <w:r w:rsidR="007D66B6">
        <w:rPr>
          <w:color w:val="000000" w:themeColor="text1"/>
        </w:rPr>
        <w:t>can be used to fulfil a number of use-cases.</w:t>
      </w:r>
    </w:p>
    <w:p w14:paraId="63D3AD54" w14:textId="77777777" w:rsidR="00B27570" w:rsidRPr="00BA3F5D" w:rsidRDefault="00EE1A31">
      <w:pPr>
        <w:rPr>
          <w:b/>
          <w:u w:val="single"/>
        </w:rPr>
      </w:pPr>
      <w:r>
        <w:rPr>
          <w:b/>
          <w:u w:val="single"/>
        </w:rPr>
        <w:t>Capture Source ID (C</w:t>
      </w:r>
      <w:r w:rsidR="00B27570" w:rsidRPr="00BA3F5D">
        <w:rPr>
          <w:b/>
          <w:u w:val="single"/>
        </w:rPr>
        <w:t>SI)</w:t>
      </w:r>
    </w:p>
    <w:p w14:paraId="4AAD5FD5" w14:textId="77777777" w:rsidR="00B27570" w:rsidRDefault="00B27570">
      <w:r>
        <w:t xml:space="preserve">A </w:t>
      </w:r>
      <w:r w:rsidR="00EE1A31">
        <w:t>Capture Source ID (C</w:t>
      </w:r>
      <w:r>
        <w:t xml:space="preserve">SI) is used to uniquely identify a </w:t>
      </w:r>
      <w:r w:rsidR="009B2431">
        <w:t>physical</w:t>
      </w:r>
      <w:r>
        <w:t xml:space="preserve"> </w:t>
      </w:r>
      <w:r w:rsidR="00EE1A31">
        <w:t xml:space="preserve">media capture </w:t>
      </w:r>
      <w:r>
        <w:t>source such as a camera or microphones</w:t>
      </w:r>
      <w:r w:rsidR="00B55F1A">
        <w:t xml:space="preserve"> within an RTP session</w:t>
      </w:r>
      <w:r>
        <w:t xml:space="preserve">. Transcoders or </w:t>
      </w:r>
      <w:r w:rsidR="009B2431">
        <w:t xml:space="preserve">media </w:t>
      </w:r>
      <w:r>
        <w:t xml:space="preserve">switches should </w:t>
      </w:r>
      <w:r w:rsidR="00BE73A2">
        <w:t xml:space="preserve">preserve the </w:t>
      </w:r>
      <w:r w:rsidR="00BE73A2">
        <w:lastRenderedPageBreak/>
        <w:t>C</w:t>
      </w:r>
      <w:r>
        <w:t>SI of the original source</w:t>
      </w:r>
      <w:r w:rsidR="009B2431">
        <w:t>,</w:t>
      </w:r>
      <w:r>
        <w:t xml:space="preserve"> not create their own; in the case of </w:t>
      </w:r>
      <w:r w:rsidR="002C18F3">
        <w:t>a steam of</w:t>
      </w:r>
      <w:r>
        <w:t xml:space="preserve"> </w:t>
      </w:r>
      <w:r w:rsidR="002C18F3">
        <w:t>media</w:t>
      </w:r>
      <w:r>
        <w:t xml:space="preserve"> </w:t>
      </w:r>
      <w:r w:rsidR="002C18F3">
        <w:t xml:space="preserve">mixed/composed from multiple </w:t>
      </w:r>
      <w:r w:rsidR="006E0A1D">
        <w:t>original streams</w:t>
      </w:r>
      <w:r w:rsidR="002C18F3">
        <w:t xml:space="preserve"> </w:t>
      </w:r>
      <w:r>
        <w:t xml:space="preserve">it should be tagged with the </w:t>
      </w:r>
      <w:r w:rsidR="00BE73A2">
        <w:t>CSI</w:t>
      </w:r>
      <w:r>
        <w:t xml:space="preserve">s of </w:t>
      </w:r>
      <w:r w:rsidR="009B2431">
        <w:t xml:space="preserve">all of </w:t>
      </w:r>
      <w:r>
        <w:t>the contributors.</w:t>
      </w:r>
    </w:p>
    <w:p w14:paraId="784252EE" w14:textId="77777777" w:rsidR="00B778F1" w:rsidRDefault="00BE73A2">
      <w:r>
        <w:t>CSI</w:t>
      </w:r>
      <w:r w:rsidR="00B778F1">
        <w:t xml:space="preserve">s are conveyed in the CSRC field of RTP. Unlike a standard CSRC, however, they are not simply the value of the originating CSRC: they </w:t>
      </w:r>
      <w:r w:rsidR="008312EB">
        <w:t>are not linked to SSRC and hence can remain constant</w:t>
      </w:r>
      <w:r w:rsidR="00B778F1">
        <w:t>, and all RTP streams that originate from the same source (</w:t>
      </w:r>
      <w:r w:rsidR="00727176">
        <w:t xml:space="preserve">representing different temporal, </w:t>
      </w:r>
      <w:r w:rsidR="00B778F1">
        <w:t xml:space="preserve">spatial </w:t>
      </w:r>
      <w:r w:rsidR="00727176">
        <w:t xml:space="preserve">or quality </w:t>
      </w:r>
      <w:r w:rsidR="00B778F1">
        <w:t xml:space="preserve">layers) share the same </w:t>
      </w:r>
      <w:r>
        <w:t>CSI</w:t>
      </w:r>
      <w:r w:rsidR="00B778F1">
        <w:t xml:space="preserve">. </w:t>
      </w:r>
      <w:r>
        <w:t>CSI</w:t>
      </w:r>
      <w:r w:rsidR="00B778F1">
        <w:t>s are determined by the sender of the static source, are 32 bits long and have the following format:</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left w:w="0" w:type="dxa"/>
          <w:right w:w="0" w:type="dxa"/>
        </w:tblCellMar>
        <w:tblLook w:val="0000" w:firstRow="0" w:lastRow="0" w:firstColumn="0" w:lastColumn="0" w:noHBand="0" w:noVBand="0"/>
      </w:tblPr>
      <w:tblGrid>
        <w:gridCol w:w="292"/>
        <w:gridCol w:w="294"/>
        <w:gridCol w:w="294"/>
        <w:gridCol w:w="298"/>
        <w:gridCol w:w="298"/>
        <w:gridCol w:w="299"/>
        <w:gridCol w:w="299"/>
        <w:gridCol w:w="299"/>
        <w:gridCol w:w="299"/>
        <w:gridCol w:w="299"/>
        <w:gridCol w:w="299"/>
        <w:gridCol w:w="299"/>
        <w:gridCol w:w="299"/>
        <w:gridCol w:w="299"/>
        <w:gridCol w:w="299"/>
        <w:gridCol w:w="310"/>
        <w:gridCol w:w="299"/>
        <w:gridCol w:w="299"/>
        <w:gridCol w:w="299"/>
        <w:gridCol w:w="299"/>
        <w:gridCol w:w="299"/>
        <w:gridCol w:w="299"/>
        <w:gridCol w:w="299"/>
        <w:gridCol w:w="301"/>
        <w:gridCol w:w="299"/>
        <w:gridCol w:w="299"/>
        <w:gridCol w:w="299"/>
        <w:gridCol w:w="299"/>
        <w:gridCol w:w="299"/>
        <w:gridCol w:w="299"/>
        <w:gridCol w:w="299"/>
        <w:gridCol w:w="299"/>
        <w:gridCol w:w="6"/>
      </w:tblGrid>
      <w:tr w:rsidR="00B778F1" w:rsidRPr="003B7C6A" w14:paraId="1935DCE9" w14:textId="77777777" w:rsidTr="00B778F1">
        <w:trPr>
          <w:trHeight w:val="15"/>
        </w:trPr>
        <w:tc>
          <w:tcPr>
            <w:tcW w:w="292" w:type="dxa"/>
            <w:tcBorders>
              <w:bottom w:val="single" w:sz="4" w:space="0" w:color="auto"/>
            </w:tcBorders>
            <w:shd w:val="clear" w:color="auto" w:fill="8DB3E2" w:themeFill="text2" w:themeFillTint="66"/>
            <w:vAlign w:val="center"/>
          </w:tcPr>
          <w:p w14:paraId="23746B86" w14:textId="77777777" w:rsidR="00B778F1" w:rsidRDefault="00B778F1" w:rsidP="00BD0149">
            <w:pPr>
              <w:jc w:val="center"/>
              <w:rPr>
                <w:sz w:val="16"/>
                <w:szCs w:val="16"/>
              </w:rPr>
            </w:pPr>
          </w:p>
          <w:p w14:paraId="444DBF48" w14:textId="77777777" w:rsidR="00B778F1" w:rsidRPr="003B7C6A" w:rsidRDefault="00B778F1" w:rsidP="00BD0149">
            <w:pPr>
              <w:jc w:val="center"/>
              <w:rPr>
                <w:sz w:val="16"/>
                <w:szCs w:val="16"/>
              </w:rPr>
            </w:pPr>
            <w:r w:rsidRPr="003B7C6A">
              <w:rPr>
                <w:sz w:val="16"/>
                <w:szCs w:val="16"/>
              </w:rPr>
              <w:t>1</w:t>
            </w:r>
          </w:p>
        </w:tc>
        <w:tc>
          <w:tcPr>
            <w:tcW w:w="294" w:type="dxa"/>
            <w:tcBorders>
              <w:bottom w:val="single" w:sz="4" w:space="0" w:color="auto"/>
            </w:tcBorders>
            <w:shd w:val="clear" w:color="auto" w:fill="8DB3E2" w:themeFill="text2" w:themeFillTint="66"/>
            <w:vAlign w:val="center"/>
          </w:tcPr>
          <w:p w14:paraId="75B0118F" w14:textId="77777777" w:rsidR="00B778F1" w:rsidRDefault="00B778F1" w:rsidP="00BD0149">
            <w:pPr>
              <w:jc w:val="center"/>
              <w:rPr>
                <w:sz w:val="16"/>
                <w:szCs w:val="16"/>
              </w:rPr>
            </w:pPr>
          </w:p>
          <w:p w14:paraId="7E9E8412" w14:textId="77777777" w:rsidR="00B778F1" w:rsidRPr="003B7C6A" w:rsidRDefault="00B778F1" w:rsidP="00BD0149">
            <w:pPr>
              <w:jc w:val="center"/>
              <w:rPr>
                <w:sz w:val="16"/>
                <w:szCs w:val="16"/>
              </w:rPr>
            </w:pPr>
            <w:r w:rsidRPr="003B7C6A">
              <w:rPr>
                <w:sz w:val="16"/>
                <w:szCs w:val="16"/>
              </w:rPr>
              <w:t>2</w:t>
            </w:r>
          </w:p>
        </w:tc>
        <w:tc>
          <w:tcPr>
            <w:tcW w:w="294" w:type="dxa"/>
            <w:tcBorders>
              <w:bottom w:val="single" w:sz="4" w:space="0" w:color="auto"/>
            </w:tcBorders>
            <w:shd w:val="clear" w:color="auto" w:fill="8DB3E2" w:themeFill="text2" w:themeFillTint="66"/>
            <w:vAlign w:val="center"/>
          </w:tcPr>
          <w:p w14:paraId="223DA0C0" w14:textId="77777777" w:rsidR="00B778F1" w:rsidRDefault="00B778F1" w:rsidP="00BD0149">
            <w:pPr>
              <w:jc w:val="center"/>
              <w:rPr>
                <w:sz w:val="16"/>
                <w:szCs w:val="16"/>
              </w:rPr>
            </w:pPr>
          </w:p>
          <w:p w14:paraId="314CA31E" w14:textId="77777777" w:rsidR="00B778F1" w:rsidRPr="003B7C6A" w:rsidRDefault="00B778F1" w:rsidP="00BD0149">
            <w:pPr>
              <w:jc w:val="center"/>
              <w:rPr>
                <w:sz w:val="16"/>
                <w:szCs w:val="16"/>
              </w:rPr>
            </w:pPr>
            <w:r w:rsidRPr="003B7C6A">
              <w:rPr>
                <w:sz w:val="16"/>
                <w:szCs w:val="16"/>
              </w:rPr>
              <w:t>3</w:t>
            </w:r>
          </w:p>
        </w:tc>
        <w:tc>
          <w:tcPr>
            <w:tcW w:w="298" w:type="dxa"/>
            <w:tcBorders>
              <w:bottom w:val="single" w:sz="4" w:space="0" w:color="auto"/>
            </w:tcBorders>
            <w:shd w:val="clear" w:color="auto" w:fill="8DB3E2" w:themeFill="text2" w:themeFillTint="66"/>
            <w:vAlign w:val="center"/>
          </w:tcPr>
          <w:p w14:paraId="641A86AB" w14:textId="77777777" w:rsidR="00B778F1" w:rsidRDefault="00B778F1" w:rsidP="00BD0149">
            <w:pPr>
              <w:jc w:val="center"/>
              <w:rPr>
                <w:sz w:val="16"/>
                <w:szCs w:val="16"/>
              </w:rPr>
            </w:pPr>
          </w:p>
          <w:p w14:paraId="68AD46FA" w14:textId="77777777" w:rsidR="00B778F1" w:rsidRPr="003B7C6A" w:rsidRDefault="00B778F1" w:rsidP="00BD0149">
            <w:pPr>
              <w:jc w:val="center"/>
              <w:rPr>
                <w:sz w:val="16"/>
                <w:szCs w:val="16"/>
              </w:rPr>
            </w:pPr>
            <w:r w:rsidRPr="003B7C6A">
              <w:rPr>
                <w:sz w:val="16"/>
                <w:szCs w:val="16"/>
              </w:rPr>
              <w:t>4</w:t>
            </w:r>
          </w:p>
        </w:tc>
        <w:tc>
          <w:tcPr>
            <w:tcW w:w="298" w:type="dxa"/>
            <w:tcBorders>
              <w:bottom w:val="single" w:sz="4" w:space="0" w:color="auto"/>
            </w:tcBorders>
            <w:shd w:val="clear" w:color="auto" w:fill="8DB3E2" w:themeFill="text2" w:themeFillTint="66"/>
            <w:vAlign w:val="center"/>
          </w:tcPr>
          <w:p w14:paraId="5A88E47F" w14:textId="77777777" w:rsidR="00B778F1" w:rsidRDefault="00B778F1" w:rsidP="00BD0149">
            <w:pPr>
              <w:jc w:val="center"/>
              <w:rPr>
                <w:sz w:val="16"/>
                <w:szCs w:val="16"/>
              </w:rPr>
            </w:pPr>
          </w:p>
          <w:p w14:paraId="50B2C9C2" w14:textId="77777777" w:rsidR="00B778F1" w:rsidRPr="003B7C6A" w:rsidRDefault="00B778F1" w:rsidP="00BD0149">
            <w:pPr>
              <w:jc w:val="center"/>
              <w:rPr>
                <w:sz w:val="16"/>
                <w:szCs w:val="16"/>
              </w:rPr>
            </w:pPr>
            <w:r w:rsidRPr="003B7C6A">
              <w:rPr>
                <w:sz w:val="16"/>
                <w:szCs w:val="16"/>
              </w:rPr>
              <w:t>5</w:t>
            </w:r>
          </w:p>
        </w:tc>
        <w:tc>
          <w:tcPr>
            <w:tcW w:w="299" w:type="dxa"/>
            <w:tcBorders>
              <w:bottom w:val="single" w:sz="4" w:space="0" w:color="auto"/>
            </w:tcBorders>
            <w:shd w:val="clear" w:color="auto" w:fill="8DB3E2" w:themeFill="text2" w:themeFillTint="66"/>
            <w:vAlign w:val="center"/>
          </w:tcPr>
          <w:p w14:paraId="75F2E759" w14:textId="77777777" w:rsidR="00B778F1" w:rsidRDefault="00B778F1" w:rsidP="00BD0149">
            <w:pPr>
              <w:jc w:val="center"/>
              <w:rPr>
                <w:sz w:val="16"/>
                <w:szCs w:val="16"/>
              </w:rPr>
            </w:pPr>
          </w:p>
          <w:p w14:paraId="02A2334D" w14:textId="77777777" w:rsidR="00B778F1" w:rsidRPr="003B7C6A" w:rsidRDefault="00B778F1" w:rsidP="00BD0149">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2396CF17" w14:textId="77777777" w:rsidR="00B778F1" w:rsidRDefault="00B778F1" w:rsidP="00BD0149">
            <w:pPr>
              <w:jc w:val="center"/>
              <w:rPr>
                <w:sz w:val="16"/>
                <w:szCs w:val="16"/>
              </w:rPr>
            </w:pPr>
          </w:p>
          <w:p w14:paraId="6B936F16" w14:textId="77777777" w:rsidR="00B778F1" w:rsidRPr="003B7C6A" w:rsidRDefault="00B778F1" w:rsidP="00BD0149">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121985A6" w14:textId="77777777" w:rsidR="00B778F1" w:rsidRDefault="00B778F1" w:rsidP="00BD0149">
            <w:pPr>
              <w:jc w:val="center"/>
              <w:rPr>
                <w:sz w:val="16"/>
                <w:szCs w:val="16"/>
              </w:rPr>
            </w:pPr>
          </w:p>
          <w:p w14:paraId="7828DF15" w14:textId="77777777" w:rsidR="00B778F1" w:rsidRPr="003B7C6A" w:rsidRDefault="00B778F1" w:rsidP="00BD0149">
            <w:pPr>
              <w:jc w:val="center"/>
              <w:rPr>
                <w:sz w:val="16"/>
                <w:szCs w:val="16"/>
              </w:rPr>
            </w:pPr>
            <w:r w:rsidRPr="003B7C6A">
              <w:rPr>
                <w:sz w:val="16"/>
                <w:szCs w:val="16"/>
              </w:rPr>
              <w:t>8</w:t>
            </w:r>
          </w:p>
        </w:tc>
        <w:tc>
          <w:tcPr>
            <w:tcW w:w="299" w:type="dxa"/>
            <w:tcBorders>
              <w:bottom w:val="single" w:sz="4" w:space="0" w:color="auto"/>
            </w:tcBorders>
            <w:shd w:val="clear" w:color="auto" w:fill="8DB3E2" w:themeFill="text2" w:themeFillTint="66"/>
            <w:vAlign w:val="center"/>
          </w:tcPr>
          <w:p w14:paraId="53032828" w14:textId="77777777" w:rsidR="00B778F1" w:rsidRDefault="00B778F1" w:rsidP="00BD0149">
            <w:pPr>
              <w:jc w:val="center"/>
              <w:rPr>
                <w:sz w:val="16"/>
                <w:szCs w:val="16"/>
              </w:rPr>
            </w:pPr>
          </w:p>
          <w:p w14:paraId="3B28665D" w14:textId="77777777" w:rsidR="00B778F1" w:rsidRPr="003B7C6A" w:rsidRDefault="00B778F1" w:rsidP="00BD0149">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17EBE3D7" w14:textId="77777777" w:rsidR="00B778F1" w:rsidRDefault="00B778F1" w:rsidP="00BD0149">
            <w:pPr>
              <w:jc w:val="center"/>
              <w:rPr>
                <w:sz w:val="16"/>
                <w:szCs w:val="16"/>
              </w:rPr>
            </w:pPr>
            <w:r>
              <w:rPr>
                <w:sz w:val="16"/>
                <w:szCs w:val="16"/>
              </w:rPr>
              <w:t>1</w:t>
            </w:r>
          </w:p>
          <w:p w14:paraId="4F9071B7" w14:textId="77777777" w:rsidR="00B778F1" w:rsidRPr="003B7C6A" w:rsidRDefault="00B778F1" w:rsidP="00BD0149">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736765AD" w14:textId="77777777" w:rsidR="00B778F1" w:rsidRDefault="00B778F1" w:rsidP="00BD0149">
            <w:pPr>
              <w:jc w:val="center"/>
              <w:rPr>
                <w:sz w:val="16"/>
                <w:szCs w:val="16"/>
              </w:rPr>
            </w:pPr>
          </w:p>
          <w:p w14:paraId="60B482C6" w14:textId="77777777" w:rsidR="00B778F1" w:rsidRPr="003B7C6A" w:rsidRDefault="00B778F1" w:rsidP="00BD0149">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0809D98C" w14:textId="77777777" w:rsidR="00B778F1" w:rsidRDefault="00B778F1" w:rsidP="00BD0149">
            <w:pPr>
              <w:jc w:val="center"/>
              <w:rPr>
                <w:sz w:val="16"/>
                <w:szCs w:val="16"/>
              </w:rPr>
            </w:pPr>
          </w:p>
          <w:p w14:paraId="7CEB8DBF" w14:textId="77777777" w:rsidR="00B778F1" w:rsidRPr="003B7C6A" w:rsidRDefault="00B778F1" w:rsidP="00BD0149">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73A9D9EF" w14:textId="77777777" w:rsidR="00B778F1" w:rsidRDefault="00B778F1" w:rsidP="00BD0149">
            <w:pPr>
              <w:jc w:val="center"/>
              <w:rPr>
                <w:sz w:val="16"/>
                <w:szCs w:val="16"/>
              </w:rPr>
            </w:pPr>
          </w:p>
          <w:p w14:paraId="561AA846" w14:textId="77777777" w:rsidR="00B778F1" w:rsidRPr="003B7C6A" w:rsidRDefault="00B778F1" w:rsidP="00BD0149">
            <w:pPr>
              <w:jc w:val="center"/>
              <w:rPr>
                <w:sz w:val="16"/>
                <w:szCs w:val="16"/>
              </w:rPr>
            </w:pPr>
            <w:r w:rsidRPr="003B7C6A">
              <w:rPr>
                <w:sz w:val="16"/>
                <w:szCs w:val="16"/>
              </w:rPr>
              <w:t>3</w:t>
            </w:r>
          </w:p>
        </w:tc>
        <w:tc>
          <w:tcPr>
            <w:tcW w:w="299" w:type="dxa"/>
            <w:tcBorders>
              <w:bottom w:val="single" w:sz="4" w:space="0" w:color="auto"/>
            </w:tcBorders>
            <w:shd w:val="clear" w:color="auto" w:fill="8DB3E2" w:themeFill="text2" w:themeFillTint="66"/>
            <w:vAlign w:val="center"/>
          </w:tcPr>
          <w:p w14:paraId="57B66869" w14:textId="77777777" w:rsidR="00B778F1" w:rsidRDefault="00B778F1" w:rsidP="00BD0149">
            <w:pPr>
              <w:jc w:val="center"/>
              <w:rPr>
                <w:sz w:val="16"/>
                <w:szCs w:val="16"/>
              </w:rPr>
            </w:pPr>
          </w:p>
          <w:p w14:paraId="0BD05BF7" w14:textId="77777777" w:rsidR="00B778F1" w:rsidRPr="003B7C6A" w:rsidRDefault="00B778F1" w:rsidP="00BD0149">
            <w:pPr>
              <w:jc w:val="center"/>
              <w:rPr>
                <w:sz w:val="16"/>
                <w:szCs w:val="16"/>
              </w:rPr>
            </w:pPr>
            <w:r w:rsidRPr="003B7C6A">
              <w:rPr>
                <w:sz w:val="16"/>
                <w:szCs w:val="16"/>
              </w:rPr>
              <w:t>4</w:t>
            </w:r>
          </w:p>
        </w:tc>
        <w:tc>
          <w:tcPr>
            <w:tcW w:w="299" w:type="dxa"/>
            <w:tcBorders>
              <w:bottom w:val="single" w:sz="4" w:space="0" w:color="auto"/>
            </w:tcBorders>
            <w:shd w:val="clear" w:color="auto" w:fill="8DB3E2" w:themeFill="text2" w:themeFillTint="66"/>
            <w:vAlign w:val="center"/>
          </w:tcPr>
          <w:p w14:paraId="5364C1B6" w14:textId="77777777" w:rsidR="00B778F1" w:rsidRDefault="00B778F1" w:rsidP="00BD0149">
            <w:pPr>
              <w:jc w:val="center"/>
              <w:rPr>
                <w:sz w:val="16"/>
                <w:szCs w:val="16"/>
              </w:rPr>
            </w:pPr>
          </w:p>
          <w:p w14:paraId="5B6838AF" w14:textId="77777777" w:rsidR="00B778F1" w:rsidRPr="003B7C6A" w:rsidRDefault="00B778F1" w:rsidP="00BD0149">
            <w:pPr>
              <w:jc w:val="center"/>
              <w:rPr>
                <w:sz w:val="16"/>
                <w:szCs w:val="16"/>
              </w:rPr>
            </w:pPr>
            <w:r w:rsidRPr="003B7C6A">
              <w:rPr>
                <w:sz w:val="16"/>
                <w:szCs w:val="16"/>
              </w:rPr>
              <w:t>5</w:t>
            </w:r>
          </w:p>
        </w:tc>
        <w:tc>
          <w:tcPr>
            <w:tcW w:w="310" w:type="dxa"/>
            <w:tcBorders>
              <w:bottom w:val="single" w:sz="4" w:space="0" w:color="auto"/>
            </w:tcBorders>
            <w:shd w:val="clear" w:color="auto" w:fill="8DB3E2" w:themeFill="text2" w:themeFillTint="66"/>
            <w:vAlign w:val="center"/>
          </w:tcPr>
          <w:p w14:paraId="48537C0C" w14:textId="77777777" w:rsidR="00B778F1" w:rsidRDefault="00B778F1" w:rsidP="00BD0149">
            <w:pPr>
              <w:jc w:val="center"/>
              <w:rPr>
                <w:sz w:val="16"/>
                <w:szCs w:val="16"/>
              </w:rPr>
            </w:pPr>
          </w:p>
          <w:p w14:paraId="45CAB678" w14:textId="77777777" w:rsidR="00B778F1" w:rsidRPr="003B7C6A" w:rsidRDefault="00B778F1" w:rsidP="00BD0149">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0CC6F8D5" w14:textId="77777777" w:rsidR="00B778F1" w:rsidRDefault="00B778F1" w:rsidP="00BD0149">
            <w:pPr>
              <w:jc w:val="center"/>
              <w:rPr>
                <w:sz w:val="16"/>
                <w:szCs w:val="16"/>
              </w:rPr>
            </w:pPr>
          </w:p>
          <w:p w14:paraId="4844B1AF" w14:textId="77777777" w:rsidR="00B778F1" w:rsidRPr="003B7C6A" w:rsidRDefault="00B778F1" w:rsidP="00BD0149">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0E616A28" w14:textId="77777777" w:rsidR="00B778F1" w:rsidRDefault="00B778F1" w:rsidP="00BD0149">
            <w:pPr>
              <w:jc w:val="center"/>
              <w:rPr>
                <w:sz w:val="16"/>
                <w:szCs w:val="16"/>
              </w:rPr>
            </w:pPr>
          </w:p>
          <w:p w14:paraId="4A32435E" w14:textId="77777777" w:rsidR="00B778F1" w:rsidRPr="003B7C6A" w:rsidRDefault="00B778F1" w:rsidP="00BD0149">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054F47E4" w14:textId="77777777" w:rsidR="00B778F1" w:rsidRDefault="00B778F1" w:rsidP="00BD0149">
            <w:pPr>
              <w:jc w:val="center"/>
              <w:rPr>
                <w:sz w:val="16"/>
                <w:szCs w:val="16"/>
              </w:rPr>
            </w:pPr>
          </w:p>
          <w:p w14:paraId="4D85A808" w14:textId="77777777" w:rsidR="00B778F1" w:rsidRPr="003B7C6A" w:rsidRDefault="00B778F1" w:rsidP="00BD0149">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1B8C0935" w14:textId="77777777" w:rsidR="00B778F1" w:rsidRDefault="00B778F1" w:rsidP="00BD0149">
            <w:pPr>
              <w:jc w:val="center"/>
              <w:rPr>
                <w:sz w:val="16"/>
                <w:szCs w:val="16"/>
              </w:rPr>
            </w:pPr>
            <w:r>
              <w:rPr>
                <w:sz w:val="16"/>
                <w:szCs w:val="16"/>
              </w:rPr>
              <w:t>2</w:t>
            </w:r>
          </w:p>
          <w:p w14:paraId="664A08F9" w14:textId="77777777" w:rsidR="00B778F1" w:rsidRPr="003B7C6A" w:rsidRDefault="00B778F1" w:rsidP="00BD0149">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414726AD" w14:textId="77777777" w:rsidR="00B778F1" w:rsidRDefault="00B778F1" w:rsidP="00BD0149">
            <w:pPr>
              <w:jc w:val="center"/>
              <w:rPr>
                <w:sz w:val="16"/>
                <w:szCs w:val="16"/>
              </w:rPr>
            </w:pPr>
          </w:p>
          <w:p w14:paraId="61A39C1A" w14:textId="77777777" w:rsidR="00B778F1" w:rsidRPr="003B7C6A" w:rsidRDefault="00B778F1" w:rsidP="00BD0149">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5CA888CE" w14:textId="77777777" w:rsidR="00B778F1" w:rsidRDefault="00B778F1" w:rsidP="00BD0149">
            <w:pPr>
              <w:jc w:val="center"/>
              <w:rPr>
                <w:sz w:val="16"/>
                <w:szCs w:val="16"/>
              </w:rPr>
            </w:pPr>
          </w:p>
          <w:p w14:paraId="48952E3D" w14:textId="77777777" w:rsidR="00B778F1" w:rsidRPr="003B7C6A" w:rsidRDefault="00B778F1" w:rsidP="00BD0149">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1E1BA71D" w14:textId="77777777" w:rsidR="00B778F1" w:rsidRDefault="00B778F1" w:rsidP="00BD0149">
            <w:pPr>
              <w:jc w:val="center"/>
              <w:rPr>
                <w:sz w:val="16"/>
                <w:szCs w:val="16"/>
              </w:rPr>
            </w:pPr>
          </w:p>
          <w:p w14:paraId="25E6CBEB" w14:textId="77777777" w:rsidR="00B778F1" w:rsidRPr="003B7C6A" w:rsidRDefault="00B778F1" w:rsidP="00BD0149">
            <w:pPr>
              <w:jc w:val="center"/>
              <w:rPr>
                <w:sz w:val="16"/>
                <w:szCs w:val="16"/>
              </w:rPr>
            </w:pPr>
            <w:r>
              <w:rPr>
                <w:sz w:val="16"/>
                <w:szCs w:val="16"/>
              </w:rPr>
              <w:t>3</w:t>
            </w:r>
          </w:p>
        </w:tc>
        <w:tc>
          <w:tcPr>
            <w:tcW w:w="301" w:type="dxa"/>
            <w:tcBorders>
              <w:bottom w:val="single" w:sz="4" w:space="0" w:color="auto"/>
            </w:tcBorders>
            <w:shd w:val="clear" w:color="auto" w:fill="8DB3E2" w:themeFill="text2" w:themeFillTint="66"/>
            <w:vAlign w:val="center"/>
          </w:tcPr>
          <w:p w14:paraId="2229BBAF" w14:textId="77777777" w:rsidR="00B778F1" w:rsidRDefault="00B778F1" w:rsidP="00BD0149">
            <w:pPr>
              <w:jc w:val="center"/>
              <w:rPr>
                <w:sz w:val="16"/>
                <w:szCs w:val="16"/>
              </w:rPr>
            </w:pPr>
          </w:p>
          <w:p w14:paraId="3611DCBA" w14:textId="77777777" w:rsidR="00B778F1" w:rsidRPr="003B7C6A" w:rsidRDefault="00B778F1" w:rsidP="00BD0149">
            <w:pPr>
              <w:jc w:val="center"/>
              <w:rPr>
                <w:sz w:val="16"/>
                <w:szCs w:val="16"/>
              </w:rPr>
            </w:pPr>
            <w:r>
              <w:rPr>
                <w:sz w:val="16"/>
                <w:szCs w:val="16"/>
              </w:rPr>
              <w:t>4</w:t>
            </w:r>
          </w:p>
        </w:tc>
        <w:tc>
          <w:tcPr>
            <w:tcW w:w="299" w:type="dxa"/>
            <w:tcBorders>
              <w:bottom w:val="single" w:sz="4" w:space="0" w:color="auto"/>
            </w:tcBorders>
            <w:shd w:val="clear" w:color="auto" w:fill="8DB3E2" w:themeFill="text2" w:themeFillTint="66"/>
            <w:vAlign w:val="center"/>
          </w:tcPr>
          <w:p w14:paraId="664D8F3B" w14:textId="77777777" w:rsidR="00B778F1" w:rsidRDefault="00B778F1" w:rsidP="00BD0149">
            <w:pPr>
              <w:jc w:val="center"/>
              <w:rPr>
                <w:sz w:val="16"/>
                <w:szCs w:val="16"/>
              </w:rPr>
            </w:pPr>
          </w:p>
          <w:p w14:paraId="487CA519" w14:textId="77777777" w:rsidR="00B778F1" w:rsidRPr="003B7C6A" w:rsidRDefault="00B778F1" w:rsidP="00BD0149">
            <w:pPr>
              <w:jc w:val="center"/>
              <w:rPr>
                <w:sz w:val="16"/>
                <w:szCs w:val="16"/>
              </w:rPr>
            </w:pPr>
            <w:r>
              <w:rPr>
                <w:sz w:val="16"/>
                <w:szCs w:val="16"/>
              </w:rPr>
              <w:t>5</w:t>
            </w:r>
          </w:p>
        </w:tc>
        <w:tc>
          <w:tcPr>
            <w:tcW w:w="299" w:type="dxa"/>
            <w:tcBorders>
              <w:bottom w:val="single" w:sz="4" w:space="0" w:color="auto"/>
            </w:tcBorders>
            <w:shd w:val="clear" w:color="auto" w:fill="8DB3E2" w:themeFill="text2" w:themeFillTint="66"/>
            <w:vAlign w:val="center"/>
          </w:tcPr>
          <w:p w14:paraId="70D681AD" w14:textId="77777777" w:rsidR="00B778F1" w:rsidRDefault="00B778F1" w:rsidP="00BD0149">
            <w:pPr>
              <w:jc w:val="center"/>
              <w:rPr>
                <w:sz w:val="16"/>
                <w:szCs w:val="16"/>
              </w:rPr>
            </w:pPr>
          </w:p>
          <w:p w14:paraId="7039C2A1" w14:textId="77777777" w:rsidR="00B778F1" w:rsidRPr="003B7C6A" w:rsidRDefault="00B778F1" w:rsidP="00BD0149">
            <w:pPr>
              <w:jc w:val="center"/>
              <w:rPr>
                <w:sz w:val="16"/>
                <w:szCs w:val="16"/>
              </w:rPr>
            </w:pPr>
            <w:r>
              <w:rPr>
                <w:sz w:val="16"/>
                <w:szCs w:val="16"/>
              </w:rPr>
              <w:t>6</w:t>
            </w:r>
          </w:p>
        </w:tc>
        <w:tc>
          <w:tcPr>
            <w:tcW w:w="299" w:type="dxa"/>
            <w:tcBorders>
              <w:bottom w:val="single" w:sz="4" w:space="0" w:color="auto"/>
            </w:tcBorders>
            <w:shd w:val="clear" w:color="auto" w:fill="8DB3E2" w:themeFill="text2" w:themeFillTint="66"/>
            <w:vAlign w:val="center"/>
          </w:tcPr>
          <w:p w14:paraId="72EC9332" w14:textId="77777777" w:rsidR="00B778F1" w:rsidRDefault="00B778F1" w:rsidP="00BD0149">
            <w:pPr>
              <w:jc w:val="center"/>
              <w:rPr>
                <w:sz w:val="16"/>
                <w:szCs w:val="16"/>
              </w:rPr>
            </w:pPr>
          </w:p>
          <w:p w14:paraId="78D7D6FA" w14:textId="77777777" w:rsidR="00B778F1" w:rsidRPr="003B7C6A" w:rsidRDefault="00B778F1" w:rsidP="00BD0149">
            <w:pPr>
              <w:jc w:val="center"/>
              <w:rPr>
                <w:sz w:val="16"/>
                <w:szCs w:val="16"/>
              </w:rPr>
            </w:pPr>
            <w:r>
              <w:rPr>
                <w:sz w:val="16"/>
                <w:szCs w:val="16"/>
              </w:rPr>
              <w:t>7</w:t>
            </w:r>
          </w:p>
        </w:tc>
        <w:tc>
          <w:tcPr>
            <w:tcW w:w="299" w:type="dxa"/>
            <w:tcBorders>
              <w:bottom w:val="single" w:sz="4" w:space="0" w:color="auto"/>
            </w:tcBorders>
            <w:shd w:val="clear" w:color="auto" w:fill="8DB3E2" w:themeFill="text2" w:themeFillTint="66"/>
            <w:vAlign w:val="center"/>
          </w:tcPr>
          <w:p w14:paraId="0B5F31BB" w14:textId="77777777" w:rsidR="00B778F1" w:rsidRDefault="00B778F1" w:rsidP="00BD0149">
            <w:pPr>
              <w:jc w:val="center"/>
              <w:rPr>
                <w:sz w:val="16"/>
                <w:szCs w:val="16"/>
              </w:rPr>
            </w:pPr>
          </w:p>
          <w:p w14:paraId="5E037E9E" w14:textId="77777777" w:rsidR="00B778F1" w:rsidRPr="003B7C6A" w:rsidRDefault="00B778F1" w:rsidP="00BD0149">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471D4944" w14:textId="77777777" w:rsidR="00B778F1" w:rsidRDefault="00B778F1" w:rsidP="00BD0149">
            <w:pPr>
              <w:jc w:val="center"/>
              <w:rPr>
                <w:sz w:val="16"/>
                <w:szCs w:val="16"/>
              </w:rPr>
            </w:pPr>
          </w:p>
          <w:p w14:paraId="499095B0" w14:textId="77777777" w:rsidR="00B778F1" w:rsidRPr="003B7C6A" w:rsidRDefault="00B778F1" w:rsidP="00BD0149">
            <w:pPr>
              <w:jc w:val="center"/>
              <w:rPr>
                <w:sz w:val="16"/>
                <w:szCs w:val="16"/>
              </w:rPr>
            </w:pPr>
            <w:r>
              <w:rPr>
                <w:sz w:val="16"/>
                <w:szCs w:val="16"/>
              </w:rPr>
              <w:t>9</w:t>
            </w:r>
          </w:p>
        </w:tc>
        <w:tc>
          <w:tcPr>
            <w:tcW w:w="299" w:type="dxa"/>
            <w:tcBorders>
              <w:bottom w:val="single" w:sz="4" w:space="0" w:color="auto"/>
            </w:tcBorders>
            <w:shd w:val="clear" w:color="auto" w:fill="8DB3E2" w:themeFill="text2" w:themeFillTint="66"/>
            <w:vAlign w:val="center"/>
          </w:tcPr>
          <w:p w14:paraId="4ACB4E90" w14:textId="77777777" w:rsidR="00B778F1" w:rsidRDefault="00B778F1" w:rsidP="00BD0149">
            <w:pPr>
              <w:jc w:val="center"/>
              <w:rPr>
                <w:sz w:val="16"/>
                <w:szCs w:val="16"/>
              </w:rPr>
            </w:pPr>
            <w:r>
              <w:rPr>
                <w:sz w:val="16"/>
                <w:szCs w:val="16"/>
              </w:rPr>
              <w:t>3</w:t>
            </w:r>
          </w:p>
          <w:p w14:paraId="7491CB0B" w14:textId="77777777" w:rsidR="00B778F1" w:rsidRPr="003B7C6A" w:rsidRDefault="00B778F1" w:rsidP="00BD0149">
            <w:pPr>
              <w:jc w:val="center"/>
              <w:rPr>
                <w:sz w:val="16"/>
                <w:szCs w:val="16"/>
              </w:rPr>
            </w:pPr>
            <w:r>
              <w:rPr>
                <w:sz w:val="16"/>
                <w:szCs w:val="16"/>
              </w:rPr>
              <w:t>0</w:t>
            </w:r>
          </w:p>
        </w:tc>
        <w:tc>
          <w:tcPr>
            <w:tcW w:w="299" w:type="dxa"/>
            <w:tcBorders>
              <w:bottom w:val="single" w:sz="4" w:space="0" w:color="auto"/>
            </w:tcBorders>
            <w:shd w:val="clear" w:color="auto" w:fill="8DB3E2" w:themeFill="text2" w:themeFillTint="66"/>
            <w:vAlign w:val="center"/>
          </w:tcPr>
          <w:p w14:paraId="182751F2" w14:textId="77777777" w:rsidR="00B778F1" w:rsidRDefault="00B778F1" w:rsidP="00BD0149">
            <w:pPr>
              <w:jc w:val="center"/>
              <w:rPr>
                <w:sz w:val="16"/>
                <w:szCs w:val="16"/>
              </w:rPr>
            </w:pPr>
          </w:p>
          <w:p w14:paraId="377F6896" w14:textId="77777777" w:rsidR="00B778F1" w:rsidRPr="003B7C6A" w:rsidRDefault="00B778F1" w:rsidP="00BD0149">
            <w:pPr>
              <w:jc w:val="center"/>
              <w:rPr>
                <w:sz w:val="16"/>
                <w:szCs w:val="16"/>
              </w:rPr>
            </w:pPr>
            <w:r>
              <w:rPr>
                <w:sz w:val="16"/>
                <w:szCs w:val="16"/>
              </w:rPr>
              <w:t>1</w:t>
            </w:r>
          </w:p>
        </w:tc>
        <w:tc>
          <w:tcPr>
            <w:tcW w:w="305" w:type="dxa"/>
            <w:gridSpan w:val="2"/>
            <w:tcBorders>
              <w:bottom w:val="single" w:sz="4" w:space="0" w:color="auto"/>
            </w:tcBorders>
            <w:shd w:val="clear" w:color="auto" w:fill="8DB3E2" w:themeFill="text2" w:themeFillTint="66"/>
            <w:vAlign w:val="center"/>
          </w:tcPr>
          <w:p w14:paraId="2DDC1AC2" w14:textId="77777777" w:rsidR="00B778F1" w:rsidRDefault="00B778F1" w:rsidP="00BD0149">
            <w:pPr>
              <w:jc w:val="center"/>
              <w:rPr>
                <w:sz w:val="16"/>
                <w:szCs w:val="16"/>
              </w:rPr>
            </w:pPr>
          </w:p>
          <w:p w14:paraId="6FFB5D44" w14:textId="77777777" w:rsidR="00B778F1" w:rsidRPr="003B7C6A" w:rsidRDefault="00B778F1" w:rsidP="00BD0149">
            <w:pPr>
              <w:jc w:val="center"/>
              <w:rPr>
                <w:sz w:val="16"/>
                <w:szCs w:val="16"/>
              </w:rPr>
            </w:pPr>
            <w:r>
              <w:rPr>
                <w:sz w:val="16"/>
                <w:szCs w:val="16"/>
              </w:rPr>
              <w:t>2</w:t>
            </w:r>
          </w:p>
        </w:tc>
      </w:tr>
      <w:tr w:rsidR="00B778F1" w:rsidRPr="003B7C6A" w14:paraId="58CC194D" w14:textId="77777777" w:rsidTr="00B778F1">
        <w:trPr>
          <w:gridAfter w:val="1"/>
          <w:wAfter w:w="6" w:type="dxa"/>
          <w:trHeight w:val="177"/>
        </w:trPr>
        <w:tc>
          <w:tcPr>
            <w:tcW w:w="7170" w:type="dxa"/>
            <w:gridSpan w:val="24"/>
            <w:shd w:val="clear" w:color="auto" w:fill="DBE5F1" w:themeFill="accent1" w:themeFillTint="33"/>
            <w:vAlign w:val="center"/>
          </w:tcPr>
          <w:p w14:paraId="42689D01" w14:textId="77777777" w:rsidR="00B778F1" w:rsidRPr="003B7C6A" w:rsidRDefault="00EB07F7" w:rsidP="00BD0149">
            <w:pPr>
              <w:jc w:val="center"/>
            </w:pPr>
            <w:r>
              <w:t xml:space="preserve">Scene </w:t>
            </w:r>
            <w:r w:rsidR="00462659">
              <w:t>ID</w:t>
            </w:r>
          </w:p>
        </w:tc>
        <w:tc>
          <w:tcPr>
            <w:tcW w:w="2093" w:type="dxa"/>
            <w:gridSpan w:val="7"/>
            <w:shd w:val="clear" w:color="auto" w:fill="DBE5F1" w:themeFill="accent1" w:themeFillTint="33"/>
            <w:vAlign w:val="center"/>
          </w:tcPr>
          <w:p w14:paraId="425BF858" w14:textId="77777777" w:rsidR="00B778F1" w:rsidRPr="003B7C6A" w:rsidRDefault="00B778F1" w:rsidP="00BD0149">
            <w:pPr>
              <w:jc w:val="center"/>
            </w:pPr>
            <w:r>
              <w:t>Reserved</w:t>
            </w:r>
          </w:p>
        </w:tc>
        <w:tc>
          <w:tcPr>
            <w:tcW w:w="299" w:type="dxa"/>
            <w:shd w:val="clear" w:color="auto" w:fill="DBE5F1" w:themeFill="accent1" w:themeFillTint="33"/>
            <w:vAlign w:val="center"/>
          </w:tcPr>
          <w:p w14:paraId="5D531EA9" w14:textId="77777777" w:rsidR="00B778F1" w:rsidRPr="003B7C6A" w:rsidRDefault="00B778F1" w:rsidP="00BD0149">
            <w:pPr>
              <w:jc w:val="center"/>
            </w:pPr>
            <w:r>
              <w:t>AV</w:t>
            </w:r>
          </w:p>
        </w:tc>
      </w:tr>
    </w:tbl>
    <w:p w14:paraId="28F38BFF" w14:textId="77777777" w:rsidR="00B778F1" w:rsidRPr="00381B5F" w:rsidRDefault="00B778F1"/>
    <w:p w14:paraId="224E7421" w14:textId="77777777" w:rsidR="00381B5F" w:rsidRDefault="00EB07F7">
      <w:r>
        <w:rPr>
          <w:b/>
        </w:rPr>
        <w:t xml:space="preserve">Scene </w:t>
      </w:r>
      <w:r w:rsidR="00462659">
        <w:rPr>
          <w:b/>
        </w:rPr>
        <w:t>ID</w:t>
      </w:r>
      <w:r w:rsidR="00B778F1" w:rsidRPr="00462659">
        <w:rPr>
          <w:b/>
        </w:rPr>
        <w:t xml:space="preserve"> (24 bits):</w:t>
      </w:r>
      <w:r w:rsidR="00B778F1">
        <w:t xml:space="preserve"> </w:t>
      </w:r>
      <w:r w:rsidR="00462659">
        <w:t xml:space="preserve">This is a random value chosen when the source is first sent and unchanging after that. </w:t>
      </w:r>
    </w:p>
    <w:p w14:paraId="36C9DC32" w14:textId="77777777" w:rsidR="00B778F1" w:rsidRDefault="00B778F1">
      <w:r w:rsidRPr="00462659">
        <w:rPr>
          <w:b/>
        </w:rPr>
        <w:t>Reserved (7 bits):</w:t>
      </w:r>
      <w:r>
        <w:t xml:space="preserve"> These bits must be set to 0.</w:t>
      </w:r>
    </w:p>
    <w:p w14:paraId="79114B91" w14:textId="77777777" w:rsidR="00B778F1" w:rsidRDefault="00B778F1">
      <w:r w:rsidRPr="00462659">
        <w:rPr>
          <w:b/>
        </w:rPr>
        <w:t>AV (1 bit):</w:t>
      </w:r>
      <w:r w:rsidR="00462659">
        <w:t xml:space="preserve"> This must be set to 0 for audio sources, and 1 for video sources.</w:t>
      </w:r>
    </w:p>
    <w:p w14:paraId="278CFEFA" w14:textId="54083A5C" w:rsidR="00CA6269" w:rsidRDefault="00EB07F7">
      <w:r>
        <w:t>Capture sources that provide related views of the same scene (such as an endpoint’s camera and microphone)</w:t>
      </w:r>
      <w:r w:rsidR="00462659">
        <w:t xml:space="preserve"> must share the same </w:t>
      </w:r>
      <w:r>
        <w:t xml:space="preserve">Scene </w:t>
      </w:r>
      <w:r w:rsidR="00462659">
        <w:t xml:space="preserve">ID section of their </w:t>
      </w:r>
      <w:r w:rsidR="00BE73A2">
        <w:t>CSI</w:t>
      </w:r>
      <w:r w:rsidR="00462659">
        <w:t>.</w:t>
      </w:r>
      <w:ins w:id="14" w:author="nbuckles" w:date="2016-06-24T15:02:00Z">
        <w:r w:rsidR="00B85014">
          <w:t xml:space="preserve">  Capture sources the do not provide related views of the same scene (such as an endpoint’s camera and content source) must not shared the same Scene ID section of their CSI.</w:t>
        </w:r>
      </w:ins>
    </w:p>
    <w:p w14:paraId="671E75B0" w14:textId="77777777" w:rsidR="00C676F2" w:rsidRDefault="00C676F2">
      <w:r>
        <w:t xml:space="preserve">Devices that have static sources with </w:t>
      </w:r>
      <w:r w:rsidR="00BE73A2">
        <w:t>CSI</w:t>
      </w:r>
      <w:r>
        <w:t xml:space="preserve">s must signal them as part of their sender source advertisement: see the </w:t>
      </w:r>
      <w:r w:rsidR="00F714F0">
        <w:t xml:space="preserve">next section on multi-source advertisement </w:t>
      </w:r>
      <w:r>
        <w:t>for this syntax.</w:t>
      </w:r>
      <w:r w:rsidR="00242780">
        <w:t xml:space="preserve"> </w:t>
      </w:r>
      <w:r w:rsidR="00BE73A2">
        <w:t>CSI</w:t>
      </w:r>
      <w:r w:rsidR="00242780">
        <w:t>s should be included in all media packets generated.</w:t>
      </w:r>
    </w:p>
    <w:p w14:paraId="1695DBF9" w14:textId="77777777" w:rsidR="00CA6269" w:rsidRDefault="00CA6269">
      <w:r>
        <w:t>A device may change one or more of its CSIs at any time; when doing so it must send a signalling update to convey the new CSI information.</w:t>
      </w:r>
      <w:r w:rsidR="00B37DB7">
        <w:t xml:space="preserve"> A device that detects a CSI clash</w:t>
      </w:r>
      <w:r w:rsidR="00DA1922">
        <w:t xml:space="preserve">, where a CSI it is sending is also being sent by another entity </w:t>
      </w:r>
      <w:r w:rsidR="00AA5ECB">
        <w:t>(</w:t>
      </w:r>
      <w:r w:rsidR="00DA1922">
        <w:t xml:space="preserve">which it may do </w:t>
      </w:r>
      <w:r w:rsidR="00AA5ECB">
        <w:t xml:space="preserve">either by receiving an RTP packet with that CSI, or by seeing the same CSI used </w:t>
      </w:r>
      <w:r w:rsidR="00FD49B2">
        <w:t xml:space="preserve">by another participant </w:t>
      </w:r>
      <w:r w:rsidR="00AA5ECB">
        <w:t xml:space="preserve">in </w:t>
      </w:r>
      <w:r w:rsidR="00FD49B2">
        <w:t>the roster list or some other signalling</w:t>
      </w:r>
      <w:r w:rsidR="00AA5ECB">
        <w:t>)</w:t>
      </w:r>
      <w:r w:rsidR="00B37DB7">
        <w:t>, must</w:t>
      </w:r>
      <w:r w:rsidR="00AA5ECB">
        <w:t xml:space="preserve"> immediately</w:t>
      </w:r>
      <w:r w:rsidR="00B37DB7">
        <w:t xml:space="preserve"> change</w:t>
      </w:r>
      <w:r w:rsidR="00D0751D">
        <w:t xml:space="preserve"> that CSI to a new random value, and signal that it is doing so.</w:t>
      </w:r>
    </w:p>
    <w:p w14:paraId="0E249CAD" w14:textId="77777777" w:rsidR="00B67C58" w:rsidRDefault="000A02F0">
      <w:r>
        <w:t xml:space="preserve">For </w:t>
      </w:r>
      <w:r w:rsidR="00BE73A2">
        <w:t>CSI</w:t>
      </w:r>
      <w:r>
        <w:t>s to be more than minimally useful in a multipoint call their association with their source must be conveyed to the other devices in the conference</w:t>
      </w:r>
      <w:r w:rsidR="00ED76D0">
        <w:t>; doing this is the responsibility of the infrastructure device or devices</w:t>
      </w:r>
      <w:r>
        <w:t>.</w:t>
      </w:r>
      <w:r w:rsidR="00D945C0">
        <w:t xml:space="preserve"> The means for doing this is outside the scope of this document</w:t>
      </w:r>
      <w:r w:rsidR="00970AEA">
        <w:t>: a roster list is one obvious location.</w:t>
      </w:r>
    </w:p>
    <w:p w14:paraId="2D9B5BAF" w14:textId="77777777" w:rsidR="006943A4" w:rsidRDefault="006943A4">
      <w:r>
        <w:t>CSIs should follow the normal rules for CSRCs when it comes to mixing and transcoding – transcoders should preserve the originating CSI, mixers combining multiple streams with CSIs should include all CSIs in the RTP packet (with the loudest speaker first, in the case of mixed audio).</w:t>
      </w:r>
    </w:p>
    <w:p w14:paraId="3C192350" w14:textId="77777777" w:rsidR="008312EB" w:rsidRPr="00737211" w:rsidRDefault="008312EB" w:rsidP="00737211">
      <w:pPr>
        <w:shd w:val="clear" w:color="auto" w:fill="365F91" w:themeFill="accent1" w:themeFillShade="BF"/>
        <w:rPr>
          <w:b/>
          <w:color w:val="FFFFFF" w:themeColor="background1"/>
        </w:rPr>
      </w:pPr>
      <w:r w:rsidRPr="00737211">
        <w:rPr>
          <w:b/>
          <w:color w:val="FFFFFF" w:themeColor="background1"/>
        </w:rPr>
        <w:t>Implementers note</w:t>
      </w:r>
    </w:p>
    <w:p w14:paraId="2B6C8CA1" w14:textId="77777777" w:rsidR="00760651" w:rsidRDefault="00A00FD4" w:rsidP="00737211">
      <w:pPr>
        <w:shd w:val="clear" w:color="auto" w:fill="365F91" w:themeFill="accent1" w:themeFillShade="BF"/>
        <w:rPr>
          <w:color w:val="FFFFFF" w:themeColor="background1"/>
        </w:rPr>
      </w:pPr>
      <w:r w:rsidRPr="00737211">
        <w:rPr>
          <w:color w:val="FFFFFF" w:themeColor="background1"/>
        </w:rPr>
        <w:lastRenderedPageBreak/>
        <w:t>Endpoints should only change CSIs due to a clash, and should otherwise keep them constant.</w:t>
      </w:r>
      <w:r w:rsidR="000022D7" w:rsidRPr="00737211">
        <w:rPr>
          <w:color w:val="FFFFFF" w:themeColor="background1"/>
        </w:rPr>
        <w:t xml:space="preserve"> </w:t>
      </w:r>
    </w:p>
    <w:p w14:paraId="7E5BCAC9" w14:textId="77777777" w:rsidR="00737211" w:rsidRDefault="000022D7" w:rsidP="00737211">
      <w:pPr>
        <w:shd w:val="clear" w:color="auto" w:fill="365F91" w:themeFill="accent1" w:themeFillShade="BF"/>
        <w:rPr>
          <w:color w:val="FFFFFF" w:themeColor="background1"/>
        </w:rPr>
      </w:pPr>
      <w:r w:rsidRPr="00737211">
        <w:rPr>
          <w:color w:val="FFFFFF" w:themeColor="background1"/>
        </w:rPr>
        <w:t xml:space="preserve">Infrastructure products should include CSIs in roster lists so that </w:t>
      </w:r>
      <w:r w:rsidR="00760651">
        <w:rPr>
          <w:color w:val="FFFFFF" w:themeColor="background1"/>
        </w:rPr>
        <w:t>endpoints</w:t>
      </w:r>
      <w:r w:rsidRPr="00737211">
        <w:rPr>
          <w:color w:val="FFFFFF" w:themeColor="background1"/>
        </w:rPr>
        <w:t xml:space="preserve"> can immediately identify the originator when a new source is received</w:t>
      </w:r>
      <w:r w:rsidR="00760651">
        <w:rPr>
          <w:color w:val="FFFFFF" w:themeColor="background1"/>
        </w:rPr>
        <w:t>.</w:t>
      </w:r>
    </w:p>
    <w:p w14:paraId="227F7A1B" w14:textId="77777777" w:rsidR="00B05F58" w:rsidRDefault="00B05F58" w:rsidP="00737211">
      <w:pPr>
        <w:shd w:val="clear" w:color="auto" w:fill="365F91" w:themeFill="accent1" w:themeFillShade="BF"/>
        <w:rPr>
          <w:color w:val="FFFFFF" w:themeColor="background1"/>
        </w:rPr>
      </w:pPr>
      <w:r>
        <w:rPr>
          <w:color w:val="FFFFFF" w:themeColor="background1"/>
        </w:rPr>
        <w:t>Endpoints should include CSIs for all media sent as the response to an SCR. Infrastructure products operating in ‘hybrid’ mode by transcoding or otherwise manipulating non-multistream sources such that they can be switched to a multistream endpoint in response to an SCR should create CSIs for each of these endpoints and fill them in on the streams it is sending.</w:t>
      </w:r>
    </w:p>
    <w:p w14:paraId="0F7C25AB" w14:textId="77777777" w:rsidR="00760651" w:rsidRDefault="00760651" w:rsidP="00737211">
      <w:pPr>
        <w:shd w:val="clear" w:color="auto" w:fill="365F91" w:themeFill="accent1" w:themeFillShade="BF"/>
        <w:rPr>
          <w:color w:val="FFFFFF" w:themeColor="background1"/>
        </w:rPr>
      </w:pPr>
      <w:r>
        <w:rPr>
          <w:color w:val="FFFFFF" w:themeColor="background1"/>
        </w:rPr>
        <w:t>While as with SSRCs endpoints should monitor incoming CSRCs for CSI clashes, in practise endpoints will be able to more easily detect clashes via the roster list, as with this no media packet needs to be received before a collision can be detected.</w:t>
      </w:r>
    </w:p>
    <w:p w14:paraId="28BDCC04" w14:textId="77777777" w:rsidR="004C5A5C" w:rsidRPr="00737211" w:rsidRDefault="004C5A5C" w:rsidP="00737211">
      <w:pPr>
        <w:shd w:val="clear" w:color="auto" w:fill="365F91" w:themeFill="accent1" w:themeFillShade="BF"/>
        <w:rPr>
          <w:color w:val="FFFFFF" w:themeColor="background1"/>
        </w:rPr>
      </w:pPr>
      <w:r>
        <w:rPr>
          <w:color w:val="FFFFFF" w:themeColor="background1"/>
        </w:rPr>
        <w:t>SSRC and CSI should be chosen independently – this allows easy differentiation of self-view media and a real collision without needing to wait for RTCP SDES packets to be received (if both SSRC and CSI match that of stream the device is sending then the chance both have collided at the same time is essentially zero).</w:t>
      </w:r>
    </w:p>
    <w:p w14:paraId="14488674" w14:textId="77777777" w:rsidR="00DC2F31" w:rsidRDefault="00DC2F31" w:rsidP="00DC2F31">
      <w:pPr>
        <w:rPr>
          <w:b/>
          <w:u w:val="single"/>
        </w:rPr>
      </w:pPr>
      <w:r>
        <w:rPr>
          <w:b/>
          <w:u w:val="single"/>
        </w:rPr>
        <w:t>H264 SVC SDP negotiation</w:t>
      </w:r>
    </w:p>
    <w:p w14:paraId="3D5AD12E" w14:textId="77777777" w:rsidR="00DC2F31" w:rsidRDefault="00DC2F31" w:rsidP="00E531C2">
      <w:r>
        <w:t xml:space="preserve">Support for H264 SVC should be indicated by including a codec with payload type </w:t>
      </w:r>
      <w:r>
        <w:rPr>
          <w:i/>
        </w:rPr>
        <w:t>H264-SVC</w:t>
      </w:r>
      <w:r w:rsidR="00CA73E6">
        <w:t xml:space="preserve"> with a clock rate of 90000:</w:t>
      </w:r>
    </w:p>
    <w:p w14:paraId="60179EA9" w14:textId="77777777" w:rsidR="00FC1B74" w:rsidRPr="00FC1B74" w:rsidRDefault="00FC1B74" w:rsidP="00E531C2">
      <w:pPr>
        <w:pStyle w:val="ListParagraph"/>
        <w:numPr>
          <w:ilvl w:val="0"/>
          <w:numId w:val="10"/>
        </w:numPr>
        <w:rPr>
          <w:rFonts w:ascii="Arial" w:hAnsi="Arial" w:cs="Arial"/>
          <w:b/>
          <w:color w:val="4F81BD" w:themeColor="accent1"/>
          <w:sz w:val="20"/>
          <w:szCs w:val="20"/>
        </w:rPr>
      </w:pPr>
      <w:r w:rsidRPr="001942B7">
        <w:rPr>
          <w:rFonts w:ascii="Arial" w:hAnsi="Arial" w:cs="Arial"/>
          <w:b/>
          <w:color w:val="4F81BD" w:themeColor="accent1"/>
          <w:sz w:val="20"/>
          <w:szCs w:val="20"/>
        </w:rPr>
        <w:t>a=</w:t>
      </w:r>
      <w:r>
        <w:rPr>
          <w:rFonts w:ascii="Arial" w:hAnsi="Arial" w:cs="Arial"/>
          <w:b/>
          <w:color w:val="4F81BD" w:themeColor="accent1"/>
          <w:sz w:val="20"/>
          <w:szCs w:val="20"/>
        </w:rPr>
        <w:t>rtpmap:98 H264-SVC/90000</w:t>
      </w:r>
    </w:p>
    <w:p w14:paraId="052EA824" w14:textId="77777777" w:rsidR="00DC2F31" w:rsidRDefault="00DC2F31" w:rsidP="00DC2F31">
      <w:pPr>
        <w:rPr>
          <w:color w:val="000000" w:themeColor="text1"/>
        </w:rPr>
      </w:pPr>
      <w:r>
        <w:t>The codec has all the same optional media parameters as standard H264 defined in [RFC</w:t>
      </w:r>
      <w:r w:rsidRPr="00B97F68">
        <w:t>6184</w:t>
      </w:r>
      <w:r w:rsidR="0009411C">
        <w:t xml:space="preserve">]. </w:t>
      </w:r>
      <w:r>
        <w:t xml:space="preserve">These parameters specify the receive limits of the device </w:t>
      </w:r>
      <w:r w:rsidRPr="00A42747">
        <w:rPr>
          <w:i/>
        </w:rPr>
        <w:t>per stream</w:t>
      </w:r>
      <w:r w:rsidR="007D6967">
        <w:t>.</w:t>
      </w:r>
      <w:r w:rsidR="00FC1B74" w:rsidRPr="00FC1B74">
        <w:t xml:space="preserve"> </w:t>
      </w:r>
      <w:r>
        <w:rPr>
          <w:color w:val="000000" w:themeColor="text1"/>
        </w:rPr>
        <w:t>There are also a number of additional parameters that can be included:</w:t>
      </w:r>
    </w:p>
    <w:p w14:paraId="69F53262" w14:textId="77777777" w:rsidR="00DC2F31" w:rsidRDefault="00DC2F31" w:rsidP="00DC2F31">
      <w:pPr>
        <w:rPr>
          <w:color w:val="000000" w:themeColor="text1"/>
        </w:rPr>
      </w:pPr>
      <w:r>
        <w:rPr>
          <w:color w:val="000000" w:themeColor="text1"/>
        </w:rPr>
        <w:t xml:space="preserve">The optional parameter </w:t>
      </w:r>
      <w:r>
        <w:rPr>
          <w:i/>
          <w:color w:val="000000" w:themeColor="text1"/>
        </w:rPr>
        <w:t xml:space="preserve">mst-mode </w:t>
      </w:r>
      <w:r>
        <w:rPr>
          <w:color w:val="000000" w:themeColor="text1"/>
        </w:rPr>
        <w:t>is as defined in [RFC6190], and signals support for multi-stream transmission of temporal layers. Ci</w:t>
      </w:r>
      <w:r w:rsidR="006B42E7">
        <w:rPr>
          <w:color w:val="000000" w:themeColor="text1"/>
        </w:rPr>
        <w:t>sco endpoints must support NI-T</w:t>
      </w:r>
      <w:r>
        <w:rPr>
          <w:color w:val="000000" w:themeColor="text1"/>
        </w:rPr>
        <w:t xml:space="preserve"> mode.</w:t>
      </w:r>
    </w:p>
    <w:p w14:paraId="7E9ADA7A" w14:textId="77777777" w:rsidR="00DC2F31" w:rsidRPr="0095635F" w:rsidRDefault="00DC2F31" w:rsidP="00DC2F31">
      <w:pPr>
        <w:pStyle w:val="ListParagraph"/>
        <w:numPr>
          <w:ilvl w:val="0"/>
          <w:numId w:val="11"/>
        </w:numPr>
        <w:rPr>
          <w:b/>
          <w:color w:val="4F81BD" w:themeColor="accent1"/>
        </w:rPr>
      </w:pPr>
      <w:r w:rsidRPr="001942B7">
        <w:rPr>
          <w:rFonts w:ascii="Arial" w:hAnsi="Arial" w:cs="Arial"/>
          <w:b/>
          <w:color w:val="4F81BD" w:themeColor="accent1"/>
          <w:sz w:val="20"/>
          <w:szCs w:val="20"/>
        </w:rPr>
        <w:t>...;mst-mode=NI-T;...</w:t>
      </w:r>
      <w:r>
        <w:rPr>
          <w:b/>
          <w:color w:val="4F81BD" w:themeColor="accent1"/>
        </w:rPr>
        <w:t xml:space="preserve"> </w:t>
      </w:r>
      <w:r w:rsidRPr="000B5EBB">
        <w:rPr>
          <w:color w:val="4F81BD" w:themeColor="accent1"/>
        </w:rPr>
        <w:t>(</w:t>
      </w:r>
      <w:r>
        <w:rPr>
          <w:color w:val="4F81BD" w:themeColor="accent1"/>
        </w:rPr>
        <w:t>MST mode NI-T supported</w:t>
      </w:r>
      <w:r w:rsidRPr="000B5EBB">
        <w:rPr>
          <w:color w:val="4F81BD" w:themeColor="accent1"/>
        </w:rPr>
        <w:t>)</w:t>
      </w:r>
    </w:p>
    <w:p w14:paraId="15BC6459" w14:textId="77777777" w:rsidR="00DC2F31" w:rsidRDefault="00DC2F31" w:rsidP="00DC2F31">
      <w:pPr>
        <w:rPr>
          <w:color w:val="000000" w:themeColor="text1"/>
        </w:rPr>
      </w:pPr>
      <w:r>
        <w:rPr>
          <w:color w:val="000000" w:themeColor="text1"/>
        </w:rPr>
        <w:t xml:space="preserve">The optional parameter </w:t>
      </w:r>
      <w:r w:rsidRPr="0095635F">
        <w:rPr>
          <w:i/>
          <w:color w:val="000000" w:themeColor="text1"/>
        </w:rPr>
        <w:t>uc</w:t>
      </w:r>
      <w:r>
        <w:rPr>
          <w:i/>
          <w:color w:val="000000" w:themeColor="text1"/>
        </w:rPr>
        <w:t>-mode</w:t>
      </w:r>
      <w:r>
        <w:rPr>
          <w:color w:val="000000" w:themeColor="text1"/>
        </w:rPr>
        <w:t xml:space="preserve"> defines the level of UCConfig mode support, as per the [Unified Communications Specification for H264 AVC and SVC UCConfig Modes]. Cisco endpoints must support mode 1 (temporal scalability).</w:t>
      </w:r>
    </w:p>
    <w:p w14:paraId="77625EB4" w14:textId="77777777" w:rsidR="00E531C2" w:rsidRPr="00E531C2" w:rsidRDefault="00636D08" w:rsidP="00E531C2">
      <w:pPr>
        <w:pStyle w:val="ListParagraph"/>
        <w:numPr>
          <w:ilvl w:val="0"/>
          <w:numId w:val="11"/>
        </w:numPr>
        <w:rPr>
          <w:b/>
          <w:color w:val="4F81BD" w:themeColor="accent1"/>
        </w:rPr>
      </w:pPr>
      <w:r>
        <w:rPr>
          <w:rFonts w:ascii="Arial" w:hAnsi="Arial" w:cs="Arial"/>
          <w:b/>
          <w:color w:val="4F81BD" w:themeColor="accent1"/>
          <w:sz w:val="20"/>
          <w:szCs w:val="20"/>
        </w:rPr>
        <w:t>...;uc</w:t>
      </w:r>
      <w:r w:rsidR="00DC2F31" w:rsidRPr="00E531C2">
        <w:rPr>
          <w:rFonts w:ascii="Arial" w:hAnsi="Arial" w:cs="Arial"/>
          <w:b/>
          <w:color w:val="4F81BD" w:themeColor="accent1"/>
          <w:sz w:val="20"/>
          <w:szCs w:val="20"/>
        </w:rPr>
        <w:t>-mode=1;...</w:t>
      </w:r>
      <w:r w:rsidR="00DC2F31" w:rsidRPr="00E531C2">
        <w:rPr>
          <w:b/>
          <w:color w:val="4F81BD" w:themeColor="accent1"/>
        </w:rPr>
        <w:t xml:space="preserve"> </w:t>
      </w:r>
      <w:r w:rsidR="00DC2F31" w:rsidRPr="00E531C2">
        <w:rPr>
          <w:color w:val="4F81BD" w:themeColor="accent1"/>
        </w:rPr>
        <w:t>(UCConfig mode 1 supported)</w:t>
      </w:r>
    </w:p>
    <w:p w14:paraId="13D81E52" w14:textId="77777777" w:rsidR="00E531C2" w:rsidRPr="00737211" w:rsidRDefault="00E531C2" w:rsidP="00E531C2">
      <w:pPr>
        <w:shd w:val="clear" w:color="auto" w:fill="365F91" w:themeFill="accent1" w:themeFillShade="BF"/>
        <w:rPr>
          <w:b/>
          <w:color w:val="FFFFFF" w:themeColor="background1"/>
        </w:rPr>
      </w:pPr>
      <w:r w:rsidRPr="00737211">
        <w:rPr>
          <w:b/>
          <w:color w:val="FFFFFF" w:themeColor="background1"/>
        </w:rPr>
        <w:t>Implementers note</w:t>
      </w:r>
    </w:p>
    <w:p w14:paraId="650FFE3D" w14:textId="77777777" w:rsidR="00FC1B74" w:rsidRDefault="00FC1B74" w:rsidP="00E531C2">
      <w:pPr>
        <w:shd w:val="clear" w:color="auto" w:fill="365F91" w:themeFill="accent1" w:themeFillShade="BF"/>
        <w:rPr>
          <w:color w:val="FFFFFF" w:themeColor="background1"/>
        </w:rPr>
      </w:pPr>
      <w:r>
        <w:rPr>
          <w:color w:val="FFFFFF" w:themeColor="background1"/>
        </w:rPr>
        <w:t xml:space="preserve">To ensure </w:t>
      </w:r>
      <w:r w:rsidR="00E46F0D">
        <w:rPr>
          <w:color w:val="FFFFFF" w:themeColor="background1"/>
        </w:rPr>
        <w:t>interoperability</w:t>
      </w:r>
      <w:r w:rsidR="00B754BD">
        <w:rPr>
          <w:color w:val="FFFFFF" w:themeColor="background1"/>
        </w:rPr>
        <w:t xml:space="preserve"> all</w:t>
      </w:r>
      <w:r>
        <w:rPr>
          <w:color w:val="FFFFFF" w:themeColor="background1"/>
        </w:rPr>
        <w:t xml:space="preserve"> implementat</w:t>
      </w:r>
      <w:r w:rsidR="00605BDC">
        <w:rPr>
          <w:color w:val="FFFFFF" w:themeColor="background1"/>
        </w:rPr>
        <w:t xml:space="preserve">ions supporting H264-SVC should advertise support for receiving streams </w:t>
      </w:r>
      <w:r>
        <w:rPr>
          <w:color w:val="FFFFFF" w:themeColor="background1"/>
        </w:rPr>
        <w:t xml:space="preserve">with </w:t>
      </w:r>
      <w:r w:rsidR="005B24C1">
        <w:rPr>
          <w:color w:val="FFFFFF" w:themeColor="background1"/>
        </w:rPr>
        <w:t>baseline profile, MST mode NI-T</w:t>
      </w:r>
      <w:r>
        <w:rPr>
          <w:color w:val="FFFFFF" w:themeColor="background1"/>
        </w:rPr>
        <w:t>, packetizat</w:t>
      </w:r>
      <w:r w:rsidR="005A1AEE">
        <w:rPr>
          <w:color w:val="FFFFFF" w:themeColor="background1"/>
        </w:rPr>
        <w:t>ion mode 1 and UCConfig mode 1. T</w:t>
      </w:r>
      <w:r>
        <w:rPr>
          <w:color w:val="FFFFFF" w:themeColor="background1"/>
        </w:rPr>
        <w:t xml:space="preserve">hey may also include other variants of H264-SVC if they wish. </w:t>
      </w:r>
    </w:p>
    <w:p w14:paraId="31994AD2" w14:textId="77777777" w:rsidR="00D779A7" w:rsidRPr="00E531C2" w:rsidRDefault="00D779A7" w:rsidP="00E531C2">
      <w:pPr>
        <w:shd w:val="clear" w:color="auto" w:fill="365F91" w:themeFill="accent1" w:themeFillShade="BF"/>
        <w:rPr>
          <w:b/>
          <w:color w:val="4F81BD" w:themeColor="accent1"/>
        </w:rPr>
      </w:pPr>
      <w:r>
        <w:rPr>
          <w:color w:val="FFFFFF" w:themeColor="background1"/>
        </w:rPr>
        <w:t xml:space="preserve">Scalability of calls involving B2BUAs or conferencing </w:t>
      </w:r>
      <w:r w:rsidR="006F1077">
        <w:rPr>
          <w:color w:val="FFFFFF" w:themeColor="background1"/>
        </w:rPr>
        <w:t xml:space="preserve">bridges </w:t>
      </w:r>
      <w:r>
        <w:rPr>
          <w:color w:val="FFFFFF" w:themeColor="background1"/>
        </w:rPr>
        <w:t>may suffer if the middle boxes need to rewrite dynamic payload types between participants.</w:t>
      </w:r>
      <w:r w:rsidR="00032D94">
        <w:rPr>
          <w:color w:val="FFFFFF" w:themeColor="background1"/>
        </w:rPr>
        <w:t xml:space="preserve"> A CITG-wide initiative to agree on default dynamic payloads exists, and publishes the document ‘</w:t>
      </w:r>
      <w:r w:rsidR="00032D94">
        <w:rPr>
          <w:i/>
          <w:color w:val="FFFFFF" w:themeColor="background1"/>
        </w:rPr>
        <w:t xml:space="preserve">Default Dynamic Payload Numbers Used by </w:t>
      </w:r>
      <w:r w:rsidR="00032D94">
        <w:rPr>
          <w:i/>
          <w:color w:val="FFFFFF" w:themeColor="background1"/>
        </w:rPr>
        <w:lastRenderedPageBreak/>
        <w:t>UC Endpoints and 3</w:t>
      </w:r>
      <w:r w:rsidR="00032D94" w:rsidRPr="00032D94">
        <w:rPr>
          <w:i/>
          <w:color w:val="FFFFFF" w:themeColor="background1"/>
          <w:vertAlign w:val="superscript"/>
        </w:rPr>
        <w:t>rd</w:t>
      </w:r>
      <w:r w:rsidR="00032D94">
        <w:rPr>
          <w:i/>
          <w:color w:val="FFFFFF" w:themeColor="background1"/>
        </w:rPr>
        <w:t xml:space="preserve"> Parties’</w:t>
      </w:r>
      <w:r w:rsidR="00032D94">
        <w:rPr>
          <w:color w:val="FFFFFF" w:themeColor="background1"/>
        </w:rPr>
        <w:t xml:space="preserve"> to define these defaults, which includes an allocation for H264-SVC. As such, all implementations should use a dynamic payload type of </w:t>
      </w:r>
      <w:r w:rsidR="00032D94" w:rsidRPr="00032D94">
        <w:rPr>
          <w:b/>
          <w:color w:val="FFFFFF" w:themeColor="background1"/>
        </w:rPr>
        <w:t>98</w:t>
      </w:r>
      <w:r w:rsidR="00032D94">
        <w:rPr>
          <w:color w:val="FFFFFF" w:themeColor="background1"/>
        </w:rPr>
        <w:t xml:space="preserve"> for H264-SVC (</w:t>
      </w:r>
      <w:r w:rsidR="00FC1B74">
        <w:rPr>
          <w:color w:val="FFFFFF" w:themeColor="background1"/>
        </w:rPr>
        <w:t xml:space="preserve">baseline profile, </w:t>
      </w:r>
      <w:r w:rsidR="005B24C1">
        <w:rPr>
          <w:color w:val="FFFFFF" w:themeColor="background1"/>
        </w:rPr>
        <w:t>MST mode NI-T</w:t>
      </w:r>
      <w:r w:rsidR="00032D94">
        <w:rPr>
          <w:color w:val="FFFFFF" w:themeColor="background1"/>
        </w:rPr>
        <w:t>, packetization mode 1 and UCConfig mode 1) in their initial offer.</w:t>
      </w:r>
    </w:p>
    <w:p w14:paraId="60D819E7" w14:textId="77777777" w:rsidR="00B67C58" w:rsidRDefault="00B67C58" w:rsidP="00B67C58">
      <w:pPr>
        <w:rPr>
          <w:b/>
          <w:u w:val="single"/>
        </w:rPr>
      </w:pPr>
      <w:r>
        <w:rPr>
          <w:b/>
          <w:u w:val="single"/>
        </w:rPr>
        <w:t xml:space="preserve">Multi-source </w:t>
      </w:r>
      <w:r w:rsidR="00404BAD">
        <w:rPr>
          <w:b/>
          <w:u w:val="single"/>
        </w:rPr>
        <w:t xml:space="preserve">SDP </w:t>
      </w:r>
      <w:r w:rsidR="00CA73E6">
        <w:rPr>
          <w:b/>
          <w:u w:val="single"/>
        </w:rPr>
        <w:t>advertisement</w:t>
      </w:r>
    </w:p>
    <w:p w14:paraId="5D6694EC" w14:textId="77777777" w:rsidR="00404BAD" w:rsidRDefault="00B2014D" w:rsidP="00B67C58">
      <w:r>
        <w:t xml:space="preserve">With scalable conferencing, devices are able to send media from multiple, </w:t>
      </w:r>
      <w:r w:rsidR="00CA73E6">
        <w:t>independent</w:t>
      </w:r>
      <w:r>
        <w:t xml:space="preserve"> sources, either from static, physical sources they possess or by switching in streams they have received from other sources. These independent sources are signalled using a new media attribute, defined below.</w:t>
      </w:r>
      <w:r w:rsidR="00A0738F">
        <w:t xml:space="preserve"> Devices may also be able to simulcast media from such a device with different spatial encodings or using different compression algorithms; these are </w:t>
      </w:r>
      <w:r w:rsidR="00A0738F">
        <w:rPr>
          <w:i/>
        </w:rPr>
        <w:t>not</w:t>
      </w:r>
      <w:r w:rsidR="00A0738F">
        <w:t xml:space="preserve"> advertised as independent sources - see  the next section on source encoding for how these are advertised.</w:t>
      </w:r>
    </w:p>
    <w:p w14:paraId="436C120D" w14:textId="77777777" w:rsidR="00BD0149" w:rsidRDefault="00BD0149" w:rsidP="00B67C58">
      <w:r>
        <w:t xml:space="preserve">A source can be signalled in SDP via a new media attribute </w:t>
      </w:r>
      <w:r>
        <w:rPr>
          <w:i/>
        </w:rPr>
        <w:t>sprop-source</w:t>
      </w:r>
      <w:r>
        <w:t>.</w:t>
      </w:r>
      <w:r w:rsidR="007702F1">
        <w:t xml:space="preserve">  </w:t>
      </w:r>
      <w:r w:rsidR="00B70919">
        <w:t>This attribute has the following format:</w:t>
      </w:r>
    </w:p>
    <w:p w14:paraId="23FD6147" w14:textId="77777777" w:rsidR="007702F1" w:rsidRPr="001942B7" w:rsidRDefault="007702F1" w:rsidP="00CC4B81">
      <w:pPr>
        <w:pStyle w:val="ListParagraph"/>
        <w:numPr>
          <w:ilvl w:val="0"/>
          <w:numId w:val="10"/>
        </w:numPr>
        <w:rPr>
          <w:rFonts w:ascii="Arial" w:hAnsi="Arial" w:cs="Arial"/>
          <w:b/>
          <w:color w:val="4F81BD" w:themeColor="accent1"/>
          <w:sz w:val="20"/>
          <w:szCs w:val="20"/>
        </w:rPr>
      </w:pPr>
      <w:r w:rsidRPr="001942B7">
        <w:rPr>
          <w:rFonts w:ascii="Arial" w:hAnsi="Arial" w:cs="Arial"/>
          <w:b/>
          <w:color w:val="4F81BD" w:themeColor="accent1"/>
          <w:sz w:val="20"/>
          <w:szCs w:val="20"/>
        </w:rPr>
        <w:t>a=sprop-source:&lt;id&gt; &lt;optional parameters&gt;</w:t>
      </w:r>
    </w:p>
    <w:p w14:paraId="4A89B17E" w14:textId="77777777" w:rsidR="00B70919" w:rsidRPr="006A2120" w:rsidRDefault="00B70919" w:rsidP="00B67C58">
      <w:r>
        <w:t xml:space="preserve">The id of the source </w:t>
      </w:r>
      <w:r w:rsidR="004829ED">
        <w:t xml:space="preserve">is used to identify stream capabilities (see the </w:t>
      </w:r>
      <w:r w:rsidR="006A2120">
        <w:t xml:space="preserve">next section on source encoding) and must </w:t>
      </w:r>
      <w:r w:rsidR="00446ADF">
        <w:t xml:space="preserve">be an 8-bit value </w:t>
      </w:r>
      <w:r w:rsidR="006A2120">
        <w:t xml:space="preserve">not be used by any other </w:t>
      </w:r>
      <w:r w:rsidR="006A2120">
        <w:rPr>
          <w:i/>
        </w:rPr>
        <w:t>sprop-source</w:t>
      </w:r>
      <w:r w:rsidR="006A2120">
        <w:t xml:space="preserve"> attribute in this m-line.</w:t>
      </w:r>
    </w:p>
    <w:p w14:paraId="1F6AFA4E" w14:textId="77777777" w:rsidR="007702F1" w:rsidRDefault="007702F1" w:rsidP="00B67C58">
      <w:r>
        <w:t xml:space="preserve">The optional parameter </w:t>
      </w:r>
      <w:r w:rsidR="009C49DD">
        <w:rPr>
          <w:i/>
        </w:rPr>
        <w:t>csi</w:t>
      </w:r>
      <w:r>
        <w:t xml:space="preserve"> signals that this is a static source, and provides the </w:t>
      </w:r>
      <w:r w:rsidR="00BE73A2">
        <w:t>CSI</w:t>
      </w:r>
      <w:r>
        <w:t xml:space="preserve"> of this source</w:t>
      </w:r>
      <w:r w:rsidR="000B2653">
        <w:t xml:space="preserve"> in decimal form</w:t>
      </w:r>
      <w:r>
        <w:t>.</w:t>
      </w:r>
      <w:r w:rsidR="00320DC0">
        <w:t xml:space="preserve"> If not present there is no static </w:t>
      </w:r>
      <w:r w:rsidR="00BE73A2">
        <w:t>CSI</w:t>
      </w:r>
      <w:r w:rsidR="00320DC0">
        <w:t xml:space="preserve"> for this source.</w:t>
      </w:r>
    </w:p>
    <w:p w14:paraId="66113968" w14:textId="77777777" w:rsidR="007702F1" w:rsidRPr="00CC4B81" w:rsidRDefault="007702F1" w:rsidP="00CC4B81">
      <w:pPr>
        <w:pStyle w:val="ListParagraph"/>
        <w:numPr>
          <w:ilvl w:val="0"/>
          <w:numId w:val="11"/>
        </w:numPr>
        <w:rPr>
          <w:rStyle w:val="cwcot"/>
          <w:b/>
          <w:color w:val="4F81BD" w:themeColor="accent1"/>
        </w:rPr>
      </w:pPr>
      <w:r w:rsidRPr="001942B7">
        <w:rPr>
          <w:rFonts w:ascii="Arial" w:hAnsi="Arial" w:cs="Arial"/>
          <w:b/>
          <w:color w:val="4F81BD" w:themeColor="accent1"/>
          <w:sz w:val="20"/>
          <w:szCs w:val="20"/>
        </w:rPr>
        <w:t>...;</w:t>
      </w:r>
      <w:r w:rsidR="009C49DD">
        <w:rPr>
          <w:rFonts w:ascii="Arial" w:hAnsi="Arial" w:cs="Arial"/>
          <w:b/>
          <w:color w:val="4F81BD" w:themeColor="accent1"/>
          <w:sz w:val="20"/>
          <w:szCs w:val="20"/>
        </w:rPr>
        <w:t>csi</w:t>
      </w:r>
      <w:r w:rsidRPr="001942B7">
        <w:rPr>
          <w:rFonts w:ascii="Arial" w:hAnsi="Arial" w:cs="Arial"/>
          <w:b/>
          <w:color w:val="4F81BD" w:themeColor="accent1"/>
          <w:sz w:val="20"/>
          <w:szCs w:val="20"/>
        </w:rPr>
        <w:t>=</w:t>
      </w:r>
      <w:r w:rsidRPr="001942B7">
        <w:rPr>
          <w:rStyle w:val="cwcot"/>
          <w:rFonts w:ascii="Arial" w:hAnsi="Arial" w:cs="Arial"/>
          <w:b/>
          <w:color w:val="4F81BD" w:themeColor="accent1"/>
          <w:sz w:val="20"/>
          <w:szCs w:val="20"/>
        </w:rPr>
        <w:t>4</w:t>
      </w:r>
      <w:r w:rsidR="005E495E">
        <w:rPr>
          <w:rStyle w:val="cwcot"/>
          <w:rFonts w:ascii="Arial" w:hAnsi="Arial" w:cs="Arial"/>
          <w:b/>
          <w:color w:val="4F81BD" w:themeColor="accent1"/>
          <w:sz w:val="20"/>
          <w:szCs w:val="20"/>
        </w:rPr>
        <w:t>049318657</w:t>
      </w:r>
      <w:r w:rsidRPr="001942B7">
        <w:rPr>
          <w:rStyle w:val="cwcot"/>
          <w:rFonts w:ascii="Arial" w:hAnsi="Arial" w:cs="Arial"/>
          <w:b/>
          <w:color w:val="4F81BD" w:themeColor="accent1"/>
          <w:sz w:val="20"/>
          <w:szCs w:val="20"/>
        </w:rPr>
        <w:t>;...</w:t>
      </w:r>
      <w:r w:rsidR="000B5EBB">
        <w:rPr>
          <w:rStyle w:val="cwcot"/>
          <w:b/>
          <w:color w:val="4F81BD" w:themeColor="accent1"/>
        </w:rPr>
        <w:t xml:space="preserve"> </w:t>
      </w:r>
      <w:r w:rsidR="000B5EBB">
        <w:rPr>
          <w:rStyle w:val="cwcot"/>
          <w:color w:val="4F81BD" w:themeColor="accent1"/>
        </w:rPr>
        <w:t>(</w:t>
      </w:r>
      <w:r w:rsidR="00BE73A2">
        <w:rPr>
          <w:rStyle w:val="cwcot"/>
          <w:color w:val="4F81BD" w:themeColor="accent1"/>
        </w:rPr>
        <w:t>CSI</w:t>
      </w:r>
      <w:r w:rsidR="000B5EBB">
        <w:rPr>
          <w:rStyle w:val="cwcot"/>
          <w:color w:val="4F81BD" w:themeColor="accent1"/>
        </w:rPr>
        <w:t xml:space="preserve"> of this source is </w:t>
      </w:r>
      <w:r w:rsidR="000B2653">
        <w:rPr>
          <w:rStyle w:val="cwcot"/>
          <w:color w:val="4F81BD" w:themeColor="accent1"/>
        </w:rPr>
        <w:t>0x</w:t>
      </w:r>
      <w:r w:rsidR="005E495E">
        <w:rPr>
          <w:rStyle w:val="cwcot"/>
          <w:color w:val="4F81BD" w:themeColor="accent1"/>
        </w:rPr>
        <w:t>F15BB301</w:t>
      </w:r>
      <w:r w:rsidR="000B5EBB">
        <w:rPr>
          <w:rStyle w:val="cwcot"/>
          <w:color w:val="4F81BD" w:themeColor="accent1"/>
        </w:rPr>
        <w:t>)</w:t>
      </w:r>
    </w:p>
    <w:p w14:paraId="3DD43807" w14:textId="77777777" w:rsidR="008D2C1C" w:rsidRDefault="00DF7D8C" w:rsidP="00B67C58">
      <w:pPr>
        <w:rPr>
          <w:rStyle w:val="cwcot"/>
        </w:rPr>
      </w:pPr>
      <w:r>
        <w:rPr>
          <w:rStyle w:val="cwcot"/>
        </w:rPr>
        <w:t xml:space="preserve">The optional parameter </w:t>
      </w:r>
      <w:r w:rsidRPr="00DF7D8C">
        <w:rPr>
          <w:rStyle w:val="cwcot"/>
          <w:i/>
        </w:rPr>
        <w:t>count</w:t>
      </w:r>
      <w:r>
        <w:rPr>
          <w:rStyle w:val="cwcot"/>
        </w:rPr>
        <w:t xml:space="preserve"> signals that multiple </w:t>
      </w:r>
      <w:r w:rsidR="003A103B">
        <w:rPr>
          <w:rStyle w:val="cwcot"/>
        </w:rPr>
        <w:t xml:space="preserve">independent </w:t>
      </w:r>
      <w:r>
        <w:rPr>
          <w:rStyle w:val="cwcot"/>
        </w:rPr>
        <w:t xml:space="preserve">sources are available with these parameters. The value of </w:t>
      </w:r>
      <w:r>
        <w:rPr>
          <w:rStyle w:val="cwcot"/>
          <w:i/>
        </w:rPr>
        <w:t>count</w:t>
      </w:r>
      <w:r w:rsidR="003A103B">
        <w:rPr>
          <w:rStyle w:val="cwcot"/>
        </w:rPr>
        <w:t xml:space="preserve"> must be a</w:t>
      </w:r>
      <w:r>
        <w:rPr>
          <w:rStyle w:val="cwcot"/>
        </w:rPr>
        <w:t xml:space="preserve"> positive integer. If not present, the value defaults to 1. If greater than </w:t>
      </w:r>
      <w:r w:rsidR="001354DE">
        <w:rPr>
          <w:rStyle w:val="cwcot"/>
        </w:rPr>
        <w:t>1</w:t>
      </w:r>
      <w:r>
        <w:rPr>
          <w:rStyle w:val="cwcot"/>
        </w:rPr>
        <w:t xml:space="preserve">, it indicates that N sources with identical parameters are available from this sender, and is equivalent to N </w:t>
      </w:r>
      <w:r>
        <w:rPr>
          <w:rStyle w:val="cwcot"/>
          <w:i/>
        </w:rPr>
        <w:t>a=sprop-source</w:t>
      </w:r>
      <w:r>
        <w:rPr>
          <w:rStyle w:val="cwcot"/>
        </w:rPr>
        <w:t xml:space="preserve"> lines with the same parameters</w:t>
      </w:r>
      <w:r w:rsidR="002C1A09">
        <w:rPr>
          <w:rStyle w:val="cwcot"/>
        </w:rPr>
        <w:t xml:space="preserve"> and the same source encodings (see next section)</w:t>
      </w:r>
      <w:r>
        <w:rPr>
          <w:rStyle w:val="cwcot"/>
        </w:rPr>
        <w:t>.</w:t>
      </w:r>
      <w:r w:rsidR="008D2C1C">
        <w:rPr>
          <w:rStyle w:val="cwcot"/>
        </w:rPr>
        <w:t xml:space="preserve"> </w:t>
      </w:r>
      <w:r w:rsidR="001406B2">
        <w:rPr>
          <w:rStyle w:val="cwcot"/>
        </w:rPr>
        <w:t xml:space="preserve">The ids of these additional sources are equal to the base </w:t>
      </w:r>
      <w:r w:rsidR="001406B2">
        <w:rPr>
          <w:rStyle w:val="cwcot"/>
          <w:i/>
        </w:rPr>
        <w:t>sprop-</w:t>
      </w:r>
      <w:r w:rsidR="001406B2" w:rsidRPr="001406B2">
        <w:rPr>
          <w:rStyle w:val="cwcot"/>
        </w:rPr>
        <w:t>source</w:t>
      </w:r>
      <w:r w:rsidR="001406B2">
        <w:rPr>
          <w:rStyle w:val="cwcot"/>
        </w:rPr>
        <w:t xml:space="preserve"> id + n, where n is the zero-indexed index of the source. For example, an </w:t>
      </w:r>
      <w:r w:rsidR="001406B2">
        <w:rPr>
          <w:rStyle w:val="cwcot"/>
          <w:i/>
        </w:rPr>
        <w:t>sprop-source</w:t>
      </w:r>
      <w:r w:rsidR="001406B2">
        <w:rPr>
          <w:rStyle w:val="cwcot"/>
        </w:rPr>
        <w:t xml:space="preserve"> with an id of 5 and a count of 3 represents three identical independent sources with ids 5, 6 and 7. </w:t>
      </w:r>
      <w:r w:rsidR="001354DE" w:rsidRPr="001406B2">
        <w:rPr>
          <w:rStyle w:val="cwcot"/>
        </w:rPr>
        <w:t>If</w:t>
      </w:r>
      <w:r w:rsidR="001354DE">
        <w:rPr>
          <w:rStyle w:val="cwcot"/>
        </w:rPr>
        <w:t xml:space="preserve"> </w:t>
      </w:r>
      <w:r w:rsidR="001354DE" w:rsidRPr="001354DE">
        <w:rPr>
          <w:rStyle w:val="cwcot"/>
          <w:i/>
        </w:rPr>
        <w:t>csi</w:t>
      </w:r>
      <w:r w:rsidR="001354DE">
        <w:rPr>
          <w:rStyle w:val="cwcot"/>
        </w:rPr>
        <w:t xml:space="preserve"> is specified the value of this parameter cannot be greater than 1.</w:t>
      </w:r>
    </w:p>
    <w:p w14:paraId="117637F1" w14:textId="77777777" w:rsidR="00DF7D8C" w:rsidRPr="00CC4B81" w:rsidRDefault="003A103B" w:rsidP="00CC4B81">
      <w:pPr>
        <w:pStyle w:val="ListParagraph"/>
        <w:numPr>
          <w:ilvl w:val="0"/>
          <w:numId w:val="11"/>
        </w:numPr>
        <w:rPr>
          <w:b/>
          <w:color w:val="4F81BD" w:themeColor="accent1"/>
        </w:rPr>
      </w:pPr>
      <w:r>
        <w:rPr>
          <w:rStyle w:val="cwcot"/>
          <w:rFonts w:ascii="Arial" w:hAnsi="Arial" w:cs="Arial"/>
          <w:b/>
          <w:color w:val="4F81BD" w:themeColor="accent1"/>
          <w:sz w:val="20"/>
          <w:szCs w:val="20"/>
        </w:rPr>
        <w:t>...;</w:t>
      </w:r>
      <w:r w:rsidR="008D2C1C" w:rsidRPr="00645C18">
        <w:rPr>
          <w:rStyle w:val="cwcot"/>
          <w:rFonts w:ascii="Arial" w:hAnsi="Arial" w:cs="Arial"/>
          <w:b/>
          <w:color w:val="4F81BD" w:themeColor="accent1"/>
          <w:sz w:val="20"/>
          <w:szCs w:val="20"/>
        </w:rPr>
        <w:t>count=3;...</w:t>
      </w:r>
      <w:r w:rsidR="00DF7D8C" w:rsidRPr="00CC4B81">
        <w:rPr>
          <w:rStyle w:val="cwcot"/>
          <w:b/>
          <w:color w:val="4F81BD" w:themeColor="accent1"/>
        </w:rPr>
        <w:t xml:space="preserve"> </w:t>
      </w:r>
      <w:r w:rsidR="000B5EBB">
        <w:rPr>
          <w:rStyle w:val="cwcot"/>
          <w:color w:val="4F81BD" w:themeColor="accent1"/>
        </w:rPr>
        <w:t>(three sources with these parameters are available)</w:t>
      </w:r>
    </w:p>
    <w:p w14:paraId="7F4CD264" w14:textId="77777777" w:rsidR="007702F1" w:rsidRPr="007702F1" w:rsidRDefault="007702F1" w:rsidP="00B67C58">
      <w:r>
        <w:t xml:space="preserve">The optional parameter </w:t>
      </w:r>
      <w:r>
        <w:rPr>
          <w:i/>
        </w:rPr>
        <w:t>policies</w:t>
      </w:r>
      <w:r>
        <w:t xml:space="preserve"> signals the policies that the sender supports for this source and that can be included in the SCR</w:t>
      </w:r>
      <w:r w:rsidR="005A0093">
        <w:t xml:space="preserve">. </w:t>
      </w:r>
      <w:r w:rsidR="00D53B61">
        <w:t xml:space="preserve">Policies define the manner in which the sender will decide between different video captures available to send to the recipient. </w:t>
      </w:r>
      <w:r w:rsidR="005A0093">
        <w:t>A supported policy is listed, followed by a colon, followed by the id of that policy (to be used in an SCR – see later in the document)</w:t>
      </w:r>
      <w:r>
        <w:t>.</w:t>
      </w:r>
      <w:r w:rsidR="00C82978">
        <w:t xml:space="preserve"> Each id must be a unique value between 1 and 65535.</w:t>
      </w:r>
      <w:r>
        <w:t xml:space="preserve"> If multiple policies are supported they should be included as a comma-</w:t>
      </w:r>
      <w:r w:rsidR="007F75CB">
        <w:t>separated</w:t>
      </w:r>
      <w:r>
        <w:t xml:space="preserve"> list. Currently defined policies are </w:t>
      </w:r>
      <w:r>
        <w:rPr>
          <w:i/>
        </w:rPr>
        <w:t>as</w:t>
      </w:r>
      <w:r>
        <w:t xml:space="preserve"> (active-speaker) and </w:t>
      </w:r>
      <w:r>
        <w:rPr>
          <w:i/>
        </w:rPr>
        <w:t>rs</w:t>
      </w:r>
      <w:r>
        <w:t xml:space="preserve"> (</w:t>
      </w:r>
      <w:r w:rsidR="00B70919">
        <w:t>receiver-selected); new policies may be defined in later documents.</w:t>
      </w:r>
      <w:r w:rsidR="00320DC0">
        <w:t xml:space="preserve"> If not present there are no policies</w:t>
      </w:r>
      <w:r w:rsidR="009F1053">
        <w:t xml:space="preserve"> available for this source.</w:t>
      </w:r>
      <w:r w:rsidR="00320DC0">
        <w:t xml:space="preserve"> </w:t>
      </w:r>
      <w:r w:rsidR="00D70231">
        <w:rPr>
          <w:rStyle w:val="cwcot"/>
        </w:rPr>
        <w:t xml:space="preserve">If </w:t>
      </w:r>
      <w:r w:rsidR="00D70231" w:rsidRPr="001354DE">
        <w:rPr>
          <w:rStyle w:val="cwcot"/>
          <w:i/>
        </w:rPr>
        <w:t>csi</w:t>
      </w:r>
      <w:r w:rsidR="00D70231">
        <w:rPr>
          <w:rStyle w:val="cwcot"/>
        </w:rPr>
        <w:t xml:space="preserve"> is specified no policies may be defined for this source.</w:t>
      </w:r>
    </w:p>
    <w:p w14:paraId="41304F39" w14:textId="77777777" w:rsidR="007702F1" w:rsidRDefault="000E0490" w:rsidP="00CC4B81">
      <w:pPr>
        <w:pStyle w:val="ListParagraph"/>
        <w:numPr>
          <w:ilvl w:val="0"/>
          <w:numId w:val="11"/>
        </w:numPr>
        <w:rPr>
          <w:b/>
          <w:color w:val="4F81BD" w:themeColor="accent1"/>
        </w:rPr>
      </w:pPr>
      <w:r>
        <w:rPr>
          <w:rFonts w:ascii="Arial" w:hAnsi="Arial" w:cs="Arial"/>
          <w:b/>
          <w:color w:val="4F81BD" w:themeColor="accent1"/>
          <w:sz w:val="20"/>
          <w:szCs w:val="20"/>
        </w:rPr>
        <w:t>...;policies=as</w:t>
      </w:r>
      <w:r w:rsidR="005A0093">
        <w:rPr>
          <w:rFonts w:ascii="Arial" w:hAnsi="Arial" w:cs="Arial"/>
          <w:b/>
          <w:color w:val="4F81BD" w:themeColor="accent1"/>
          <w:sz w:val="20"/>
          <w:szCs w:val="20"/>
        </w:rPr>
        <w:t>:1</w:t>
      </w:r>
      <w:r>
        <w:rPr>
          <w:rFonts w:ascii="Arial" w:hAnsi="Arial" w:cs="Arial"/>
          <w:b/>
          <w:color w:val="4F81BD" w:themeColor="accent1"/>
          <w:sz w:val="20"/>
          <w:szCs w:val="20"/>
        </w:rPr>
        <w:t>,rs</w:t>
      </w:r>
      <w:r w:rsidR="005A0093">
        <w:rPr>
          <w:rFonts w:ascii="Arial" w:hAnsi="Arial" w:cs="Arial"/>
          <w:b/>
          <w:color w:val="4F81BD" w:themeColor="accent1"/>
          <w:sz w:val="20"/>
          <w:szCs w:val="20"/>
        </w:rPr>
        <w:t>:2</w:t>
      </w:r>
      <w:r w:rsidR="007702F1" w:rsidRPr="00645C18">
        <w:rPr>
          <w:rFonts w:ascii="Arial" w:hAnsi="Arial" w:cs="Arial"/>
          <w:b/>
          <w:color w:val="4F81BD" w:themeColor="accent1"/>
          <w:sz w:val="20"/>
          <w:szCs w:val="20"/>
        </w:rPr>
        <w:t>;...</w:t>
      </w:r>
      <w:r w:rsidR="000B5EBB">
        <w:rPr>
          <w:color w:val="4F81BD" w:themeColor="accent1"/>
        </w:rPr>
        <w:t xml:space="preserve"> (this source supports active-speaker switching and receiver selection)</w:t>
      </w:r>
    </w:p>
    <w:p w14:paraId="755C1226" w14:textId="77777777" w:rsidR="002750D6" w:rsidRDefault="00747E14" w:rsidP="00747E14">
      <w:pPr>
        <w:rPr>
          <w:color w:val="000000" w:themeColor="text1"/>
        </w:rPr>
      </w:pPr>
      <w:r>
        <w:rPr>
          <w:color w:val="000000" w:themeColor="text1"/>
        </w:rPr>
        <w:lastRenderedPageBreak/>
        <w:t xml:space="preserve">The optional parameter </w:t>
      </w:r>
      <w:r>
        <w:rPr>
          <w:i/>
          <w:color w:val="000000" w:themeColor="text1"/>
        </w:rPr>
        <w:t>simul</w:t>
      </w:r>
      <w:r>
        <w:rPr>
          <w:color w:val="000000" w:themeColor="text1"/>
        </w:rPr>
        <w:t xml:space="preserve"> signals the </w:t>
      </w:r>
      <w:r w:rsidR="00A22C22">
        <w:rPr>
          <w:color w:val="000000" w:themeColor="text1"/>
        </w:rPr>
        <w:t>simulcast</w:t>
      </w:r>
      <w:r>
        <w:rPr>
          <w:color w:val="000000" w:themeColor="text1"/>
        </w:rPr>
        <w:t xml:space="preserve"> encodings (see next section) </w:t>
      </w:r>
      <w:r w:rsidR="00A22C22">
        <w:rPr>
          <w:color w:val="000000" w:themeColor="text1"/>
        </w:rPr>
        <w:t>of</w:t>
      </w:r>
      <w:r>
        <w:rPr>
          <w:color w:val="000000" w:themeColor="text1"/>
        </w:rPr>
        <w:t xml:space="preserve"> this source that can be sent simultaneously. If not present </w:t>
      </w:r>
      <w:r w:rsidRPr="000D138F">
        <w:rPr>
          <w:b/>
          <w:color w:val="000000" w:themeColor="text1"/>
        </w:rPr>
        <w:t>all</w:t>
      </w:r>
      <w:r>
        <w:rPr>
          <w:color w:val="000000" w:themeColor="text1"/>
        </w:rPr>
        <w:t xml:space="preserve"> </w:t>
      </w:r>
      <w:r w:rsidR="00A22C22">
        <w:rPr>
          <w:color w:val="000000" w:themeColor="text1"/>
        </w:rPr>
        <w:t>simulcast encodings</w:t>
      </w:r>
      <w:r>
        <w:rPr>
          <w:color w:val="000000" w:themeColor="text1"/>
        </w:rPr>
        <w:t xml:space="preserve"> can be sent</w:t>
      </w:r>
      <w:r w:rsidR="00A93DE9">
        <w:rPr>
          <w:color w:val="000000" w:themeColor="text1"/>
        </w:rPr>
        <w:t xml:space="preserve"> simultaneously</w:t>
      </w:r>
      <w:r>
        <w:rPr>
          <w:color w:val="000000" w:themeColor="text1"/>
        </w:rPr>
        <w:t xml:space="preserve">. The value of the parameter is a </w:t>
      </w:r>
      <w:r w:rsidR="002750D6">
        <w:rPr>
          <w:color w:val="000000" w:themeColor="text1"/>
        </w:rPr>
        <w:t xml:space="preserve">list of alternate </w:t>
      </w:r>
      <w:r w:rsidR="008C0312">
        <w:rPr>
          <w:color w:val="000000" w:themeColor="text1"/>
        </w:rPr>
        <w:t xml:space="preserve">sets of simulcast </w:t>
      </w:r>
      <w:r w:rsidR="002750D6">
        <w:rPr>
          <w:color w:val="000000" w:themeColor="text1"/>
        </w:rPr>
        <w:t>encodings</w:t>
      </w:r>
      <w:r w:rsidR="008C0312">
        <w:rPr>
          <w:color w:val="000000" w:themeColor="text1"/>
        </w:rPr>
        <w:t xml:space="preserve"> that can be sent, specified by </w:t>
      </w:r>
      <w:r w:rsidR="008C0312" w:rsidRPr="008C0312">
        <w:rPr>
          <w:i/>
          <w:color w:val="000000" w:themeColor="text1"/>
        </w:rPr>
        <w:t>simulcast id</w:t>
      </w:r>
      <w:r w:rsidR="008C0312">
        <w:rPr>
          <w:color w:val="000000" w:themeColor="text1"/>
        </w:rPr>
        <w:t xml:space="preserve"> (see next section)</w:t>
      </w:r>
      <w:r w:rsidR="002750D6">
        <w:rPr>
          <w:color w:val="000000" w:themeColor="text1"/>
        </w:rPr>
        <w:t>. The alternate encoding sets are separated by a vertical bar, while the simultaneous encodings within each set are comma-</w:t>
      </w:r>
      <w:r w:rsidR="007F75CB">
        <w:rPr>
          <w:color w:val="000000" w:themeColor="text1"/>
        </w:rPr>
        <w:t>separated</w:t>
      </w:r>
      <w:r w:rsidR="002750D6">
        <w:rPr>
          <w:color w:val="000000" w:themeColor="text1"/>
        </w:rPr>
        <w:t>.</w:t>
      </w:r>
    </w:p>
    <w:p w14:paraId="683130D7" w14:textId="77777777" w:rsidR="00BD0149" w:rsidRPr="009744B1" w:rsidRDefault="000B5EBB" w:rsidP="00F04342">
      <w:pPr>
        <w:pStyle w:val="ListParagraph"/>
        <w:numPr>
          <w:ilvl w:val="0"/>
          <w:numId w:val="11"/>
        </w:numPr>
        <w:rPr>
          <w:ins w:id="15" w:author="nbuckles" w:date="2016-06-24T14:28:00Z"/>
          <w:color w:val="000000" w:themeColor="text1"/>
          <w:rPrChange w:id="16" w:author="nbuckles" w:date="2016-06-24T14:28:00Z">
            <w:rPr>
              <w:ins w:id="17" w:author="nbuckles" w:date="2016-06-24T14:28:00Z"/>
              <w:color w:val="4F81BD" w:themeColor="accent1"/>
            </w:rPr>
          </w:rPrChange>
        </w:rPr>
      </w:pPr>
      <w:r w:rsidRPr="00645C18">
        <w:rPr>
          <w:rFonts w:ascii="Arial" w:hAnsi="Arial" w:cs="Arial"/>
          <w:b/>
          <w:color w:val="4F81BD" w:themeColor="accent1"/>
          <w:sz w:val="20"/>
          <w:szCs w:val="20"/>
        </w:rPr>
        <w:t>...;simul=</w:t>
      </w:r>
      <w:r w:rsidR="00AD6CD4" w:rsidRPr="00645C18">
        <w:rPr>
          <w:rFonts w:ascii="Arial" w:hAnsi="Arial" w:cs="Arial"/>
          <w:b/>
          <w:color w:val="4F81BD" w:themeColor="accent1"/>
          <w:sz w:val="20"/>
          <w:szCs w:val="20"/>
        </w:rPr>
        <w:t>1,2</w:t>
      </w:r>
      <w:r w:rsidR="002750D6" w:rsidRPr="00645C18">
        <w:rPr>
          <w:rFonts w:ascii="Arial" w:hAnsi="Arial" w:cs="Arial"/>
          <w:b/>
          <w:color w:val="4F81BD" w:themeColor="accent1"/>
          <w:sz w:val="20"/>
          <w:szCs w:val="20"/>
        </w:rPr>
        <w:t>|</w:t>
      </w:r>
      <w:r w:rsidRPr="00645C18">
        <w:rPr>
          <w:rFonts w:ascii="Arial" w:hAnsi="Arial" w:cs="Arial"/>
          <w:b/>
          <w:color w:val="4F81BD" w:themeColor="accent1"/>
          <w:sz w:val="20"/>
          <w:szCs w:val="20"/>
        </w:rPr>
        <w:t>1</w:t>
      </w:r>
      <w:r w:rsidR="002750D6" w:rsidRPr="00645C18">
        <w:rPr>
          <w:rFonts w:ascii="Arial" w:hAnsi="Arial" w:cs="Arial"/>
          <w:b/>
          <w:color w:val="4F81BD" w:themeColor="accent1"/>
          <w:sz w:val="20"/>
          <w:szCs w:val="20"/>
        </w:rPr>
        <w:t>,3</w:t>
      </w:r>
      <w:r w:rsidR="00246C19" w:rsidRPr="00645C18">
        <w:rPr>
          <w:rFonts w:ascii="Arial" w:hAnsi="Arial" w:cs="Arial"/>
          <w:b/>
          <w:color w:val="4F81BD" w:themeColor="accent1"/>
          <w:sz w:val="20"/>
          <w:szCs w:val="20"/>
        </w:rPr>
        <w:t>|1,4</w:t>
      </w:r>
      <w:r w:rsidRPr="00645C18">
        <w:rPr>
          <w:rFonts w:ascii="Arial" w:hAnsi="Arial" w:cs="Arial"/>
          <w:b/>
          <w:color w:val="4F81BD" w:themeColor="accent1"/>
          <w:sz w:val="20"/>
          <w:szCs w:val="20"/>
        </w:rPr>
        <w:t>;...</w:t>
      </w:r>
      <w:r w:rsidRPr="000B5EBB">
        <w:rPr>
          <w:color w:val="4F81BD" w:themeColor="accent1"/>
        </w:rPr>
        <w:t xml:space="preserve"> (this source </w:t>
      </w:r>
      <w:r>
        <w:rPr>
          <w:color w:val="4F81BD" w:themeColor="accent1"/>
        </w:rPr>
        <w:t xml:space="preserve">can be </w:t>
      </w:r>
      <w:r w:rsidR="00270306">
        <w:rPr>
          <w:color w:val="4F81BD" w:themeColor="accent1"/>
        </w:rPr>
        <w:t>simulcast</w:t>
      </w:r>
      <w:r>
        <w:rPr>
          <w:color w:val="4F81BD" w:themeColor="accent1"/>
        </w:rPr>
        <w:t xml:space="preserve"> in </w:t>
      </w:r>
      <w:r w:rsidR="00607AAB">
        <w:rPr>
          <w:color w:val="4F81BD" w:themeColor="accent1"/>
        </w:rPr>
        <w:t>encoding</w:t>
      </w:r>
      <w:r>
        <w:rPr>
          <w:color w:val="4F81BD" w:themeColor="accent1"/>
        </w:rPr>
        <w:t xml:space="preserve"> 1 and </w:t>
      </w:r>
      <w:r>
        <w:rPr>
          <w:i/>
          <w:color w:val="4F81BD" w:themeColor="accent1"/>
        </w:rPr>
        <w:t>either</w:t>
      </w:r>
      <w:r w:rsidR="00246C19">
        <w:rPr>
          <w:color w:val="4F81BD" w:themeColor="accent1"/>
        </w:rPr>
        <w:t xml:space="preserve"> 2, </w:t>
      </w:r>
      <w:r>
        <w:rPr>
          <w:color w:val="4F81BD" w:themeColor="accent1"/>
        </w:rPr>
        <w:t>3</w:t>
      </w:r>
      <w:r w:rsidR="00246C19">
        <w:rPr>
          <w:color w:val="4F81BD" w:themeColor="accent1"/>
        </w:rPr>
        <w:t xml:space="preserve"> or 4</w:t>
      </w:r>
      <w:r w:rsidRPr="000B5EBB">
        <w:rPr>
          <w:color w:val="4F81BD" w:themeColor="accent1"/>
        </w:rPr>
        <w:t>)</w:t>
      </w:r>
    </w:p>
    <w:p w14:paraId="422B9DD1" w14:textId="5F5E8DF8" w:rsidR="009744B1" w:rsidRDefault="009744B1" w:rsidP="009744B1">
      <w:pPr>
        <w:rPr>
          <w:ins w:id="18" w:author="nbuckles" w:date="2016-06-24T14:30:00Z"/>
          <w:color w:val="000000" w:themeColor="text1"/>
        </w:rPr>
        <w:pPrChange w:id="19" w:author="nbuckles" w:date="2016-06-24T14:28:00Z">
          <w:pPr>
            <w:pStyle w:val="ListParagraph"/>
            <w:numPr>
              <w:numId w:val="11"/>
            </w:numPr>
            <w:ind w:hanging="360"/>
          </w:pPr>
        </w:pPrChange>
      </w:pPr>
      <w:ins w:id="20" w:author="nbuckles" w:date="2016-06-24T14:28:00Z">
        <w:r>
          <w:rPr>
            <w:color w:val="000000" w:themeColor="text1"/>
          </w:rPr>
          <w:t xml:space="preserve">The optional parameter </w:t>
        </w:r>
        <w:r w:rsidRPr="009744B1">
          <w:rPr>
            <w:i/>
            <w:color w:val="000000" w:themeColor="text1"/>
            <w:rPrChange w:id="21" w:author="nbuckles" w:date="2016-06-24T14:28:00Z">
              <w:rPr>
                <w:color w:val="000000" w:themeColor="text1"/>
              </w:rPr>
            </w:rPrChange>
          </w:rPr>
          <w:t>lrotation</w:t>
        </w:r>
        <w:r>
          <w:rPr>
            <w:color w:val="000000" w:themeColor="text1"/>
          </w:rPr>
          <w:t xml:space="preserve"> signals support for requesting a landscape </w:t>
        </w:r>
      </w:ins>
      <w:ins w:id="22" w:author="nbuckles" w:date="2016-07-05T10:51:00Z">
        <w:r w:rsidR="00AA7C84">
          <w:rPr>
            <w:color w:val="000000" w:themeColor="text1"/>
          </w:rPr>
          <w:t xml:space="preserve">display </w:t>
        </w:r>
      </w:ins>
      <w:ins w:id="23" w:author="nbuckles" w:date="2016-06-24T14:29:00Z">
        <w:r>
          <w:rPr>
            <w:color w:val="000000" w:themeColor="text1"/>
          </w:rPr>
          <w:t>aspect ratio</w:t>
        </w:r>
      </w:ins>
      <w:ins w:id="24" w:author="nbuckles" w:date="2016-07-05T10:51:00Z">
        <w:r w:rsidR="00AA7C84">
          <w:rPr>
            <w:color w:val="000000" w:themeColor="text1"/>
          </w:rPr>
          <w:t xml:space="preserve"> (e.g. 4:3 or 16:9)</w:t>
        </w:r>
      </w:ins>
      <w:ins w:id="25" w:author="nbuckles" w:date="2016-06-24T14:29:00Z">
        <w:r>
          <w:rPr>
            <w:color w:val="000000" w:themeColor="text1"/>
          </w:rPr>
          <w:t xml:space="preserve"> </w:t>
        </w:r>
      </w:ins>
      <w:ins w:id="26" w:author="nbuckles" w:date="2016-06-24T14:28:00Z">
        <w:r>
          <w:rPr>
            <w:color w:val="000000" w:themeColor="text1"/>
          </w:rPr>
          <w:t xml:space="preserve">of this source.  If not present then the source cannot be requested </w:t>
        </w:r>
      </w:ins>
      <w:ins w:id="27" w:author="nbuckles" w:date="2016-06-24T14:30:00Z">
        <w:r>
          <w:rPr>
            <w:color w:val="000000" w:themeColor="text1"/>
          </w:rPr>
          <w:t>in a landscape aspect ratio.  The value of the parameter is either a 0 (not supported) or a 1 (supported).</w:t>
        </w:r>
      </w:ins>
    </w:p>
    <w:p w14:paraId="1E52427B" w14:textId="77777777" w:rsidR="009744B1" w:rsidRPr="00D010A2" w:rsidRDefault="009744B1" w:rsidP="009744B1">
      <w:pPr>
        <w:pStyle w:val="ListParagraph"/>
        <w:numPr>
          <w:ilvl w:val="0"/>
          <w:numId w:val="11"/>
        </w:numPr>
        <w:rPr>
          <w:ins w:id="28" w:author="nbuckles" w:date="2016-06-24T14:30:00Z"/>
          <w:color w:val="000000" w:themeColor="text1"/>
        </w:rPr>
      </w:pPr>
      <w:ins w:id="29" w:author="nbuckles" w:date="2016-06-24T14:30:00Z">
        <w:r w:rsidRPr="00645C18">
          <w:rPr>
            <w:rFonts w:ascii="Arial" w:hAnsi="Arial" w:cs="Arial"/>
            <w:b/>
            <w:color w:val="4F81BD" w:themeColor="accent1"/>
            <w:sz w:val="20"/>
            <w:szCs w:val="20"/>
          </w:rPr>
          <w:t>...;</w:t>
        </w:r>
        <w:r>
          <w:rPr>
            <w:rFonts w:ascii="Arial" w:hAnsi="Arial" w:cs="Arial"/>
            <w:b/>
            <w:color w:val="4F81BD" w:themeColor="accent1"/>
            <w:sz w:val="20"/>
            <w:szCs w:val="20"/>
          </w:rPr>
          <w:t>lrotation=1</w:t>
        </w:r>
      </w:ins>
      <w:ins w:id="30" w:author="nbuckles" w:date="2016-06-24T14:33:00Z">
        <w:r>
          <w:rPr>
            <w:rFonts w:ascii="Arial" w:hAnsi="Arial" w:cs="Arial"/>
            <w:b/>
            <w:color w:val="4F81BD" w:themeColor="accent1"/>
            <w:sz w:val="20"/>
            <w:szCs w:val="20"/>
          </w:rPr>
          <w:t>;…</w:t>
        </w:r>
      </w:ins>
      <w:ins w:id="31" w:author="nbuckles" w:date="2016-06-24T14:30:00Z">
        <w:r>
          <w:rPr>
            <w:rFonts w:ascii="Arial" w:hAnsi="Arial" w:cs="Arial"/>
            <w:b/>
            <w:color w:val="4F81BD" w:themeColor="accent1"/>
            <w:sz w:val="20"/>
            <w:szCs w:val="20"/>
          </w:rPr>
          <w:t xml:space="preserve"> (this source supports a landscape rotation request)</w:t>
        </w:r>
      </w:ins>
    </w:p>
    <w:p w14:paraId="54CD1D35" w14:textId="550B1ABD" w:rsidR="009744B1" w:rsidRDefault="009744B1" w:rsidP="009744B1">
      <w:pPr>
        <w:rPr>
          <w:ins w:id="32" w:author="nbuckles" w:date="2016-06-24T14:37:00Z"/>
          <w:color w:val="000000" w:themeColor="text1"/>
        </w:rPr>
        <w:pPrChange w:id="33" w:author="nbuckles" w:date="2016-06-24T14:28:00Z">
          <w:pPr>
            <w:pStyle w:val="ListParagraph"/>
            <w:numPr>
              <w:numId w:val="11"/>
            </w:numPr>
            <w:ind w:hanging="360"/>
          </w:pPr>
        </w:pPrChange>
      </w:pPr>
      <w:ins w:id="34" w:author="nbuckles" w:date="2016-06-24T14:37:00Z">
        <w:r>
          <w:rPr>
            <w:color w:val="000000" w:themeColor="text1"/>
          </w:rPr>
          <w:t xml:space="preserve">The optional parameter </w:t>
        </w:r>
        <w:r w:rsidRPr="009744B1">
          <w:rPr>
            <w:i/>
            <w:color w:val="000000" w:themeColor="text1"/>
            <w:rPrChange w:id="35" w:author="nbuckles" w:date="2016-06-24T14:37:00Z">
              <w:rPr>
                <w:color w:val="000000" w:themeColor="text1"/>
              </w:rPr>
            </w:rPrChange>
          </w:rPr>
          <w:t>cvo</w:t>
        </w:r>
        <w:r>
          <w:rPr>
            <w:color w:val="000000" w:themeColor="text1"/>
          </w:rPr>
          <w:t xml:space="preserve"> </w:t>
        </w:r>
      </w:ins>
      <w:ins w:id="36" w:author="nbuckles" w:date="2016-06-27T11:19:00Z">
        <w:r w:rsidR="00753CFA">
          <w:rPr>
            <w:color w:val="000000" w:themeColor="text1"/>
          </w:rPr>
          <w:t>(coordination of video orientation</w:t>
        </w:r>
      </w:ins>
      <w:ins w:id="37" w:author="nbuckles" w:date="2016-06-27T12:25:00Z">
        <w:r w:rsidR="00D74854">
          <w:rPr>
            <w:color w:val="000000" w:themeColor="text1"/>
          </w:rPr>
          <w:t xml:space="preserve">, clause 6.2.3 of </w:t>
        </w:r>
        <w:r w:rsidR="00D74854">
          <w:rPr>
            <w:color w:val="000000" w:themeColor="text1"/>
          </w:rPr>
          <w:fldChar w:fldCharType="begin"/>
        </w:r>
        <w:r w:rsidR="00D74854">
          <w:rPr>
            <w:color w:val="000000" w:themeColor="text1"/>
          </w:rPr>
          <w:instrText xml:space="preserve"> HYPERLINK "http://www.3gpp.org/DynaReport/26114.htm" </w:instrText>
        </w:r>
        <w:r w:rsidR="00D74854">
          <w:rPr>
            <w:color w:val="000000" w:themeColor="text1"/>
          </w:rPr>
        </w:r>
        <w:r w:rsidR="00D74854">
          <w:rPr>
            <w:color w:val="000000" w:themeColor="text1"/>
          </w:rPr>
          <w:fldChar w:fldCharType="separate"/>
        </w:r>
        <w:r w:rsidR="00D74854" w:rsidRPr="00D74854">
          <w:rPr>
            <w:rStyle w:val="Hyperlink"/>
          </w:rPr>
          <w:t>http://www.3gpp.org/DynaReport/26114.htm</w:t>
        </w:r>
        <w:r w:rsidR="00D74854">
          <w:rPr>
            <w:color w:val="000000" w:themeColor="text1"/>
          </w:rPr>
          <w:fldChar w:fldCharType="end"/>
        </w:r>
      </w:ins>
      <w:ins w:id="38" w:author="nbuckles" w:date="2016-06-27T11:19:00Z">
        <w:r w:rsidR="00753CFA">
          <w:rPr>
            <w:color w:val="000000" w:themeColor="text1"/>
          </w:rPr>
          <w:t xml:space="preserve">) </w:t>
        </w:r>
      </w:ins>
      <w:ins w:id="39" w:author="nbuckles" w:date="2016-06-24T14:37:00Z">
        <w:r>
          <w:rPr>
            <w:color w:val="000000" w:themeColor="text1"/>
          </w:rPr>
          <w:t>signals support for the cvo field of the SCR message.  If not present then the cvo field is not supported.  The value of the parameter is either a 0 (not supported) or a 1 (supported).</w:t>
        </w:r>
      </w:ins>
    </w:p>
    <w:p w14:paraId="5BE660C1" w14:textId="77777777" w:rsidR="009744B1" w:rsidRPr="009E6754" w:rsidRDefault="009744B1" w:rsidP="00E16985">
      <w:pPr>
        <w:pStyle w:val="ListParagraph"/>
        <w:numPr>
          <w:ilvl w:val="0"/>
          <w:numId w:val="11"/>
        </w:numPr>
        <w:rPr>
          <w:ins w:id="40" w:author="nbuckles" w:date="2016-06-27T12:16:00Z"/>
          <w:color w:val="000000" w:themeColor="text1"/>
          <w:rPrChange w:id="41" w:author="nbuckles" w:date="2016-06-27T12:16:00Z">
            <w:rPr>
              <w:ins w:id="42" w:author="nbuckles" w:date="2016-06-27T12:16:00Z"/>
              <w:rFonts w:ascii="Arial" w:hAnsi="Arial" w:cs="Arial"/>
              <w:b/>
              <w:color w:val="4F81BD" w:themeColor="accent1"/>
              <w:sz w:val="20"/>
              <w:szCs w:val="20"/>
            </w:rPr>
          </w:rPrChange>
        </w:rPr>
      </w:pPr>
      <w:ins w:id="43" w:author="nbuckles" w:date="2016-06-24T14:37:00Z">
        <w:r w:rsidRPr="00645C18">
          <w:rPr>
            <w:rFonts w:ascii="Arial" w:hAnsi="Arial" w:cs="Arial"/>
            <w:b/>
            <w:color w:val="4F81BD" w:themeColor="accent1"/>
            <w:sz w:val="20"/>
            <w:szCs w:val="20"/>
          </w:rPr>
          <w:t>...;</w:t>
        </w:r>
        <w:r>
          <w:rPr>
            <w:rFonts w:ascii="Arial" w:hAnsi="Arial" w:cs="Arial"/>
            <w:b/>
            <w:color w:val="4F81BD" w:themeColor="accent1"/>
            <w:sz w:val="20"/>
            <w:szCs w:val="20"/>
          </w:rPr>
          <w:t>cvo=1;… (this source supports a cvo request)</w:t>
        </w:r>
      </w:ins>
    </w:p>
    <w:p w14:paraId="3F035E40" w14:textId="3A9FD1D2" w:rsidR="009E6754" w:rsidRDefault="009E6754" w:rsidP="009E6754">
      <w:pPr>
        <w:rPr>
          <w:ins w:id="44" w:author="nbuckles" w:date="2016-06-27T12:17:00Z"/>
          <w:color w:val="000000" w:themeColor="text1"/>
        </w:rPr>
        <w:pPrChange w:id="45" w:author="nbuckles" w:date="2016-06-27T12:17:00Z">
          <w:pPr>
            <w:pStyle w:val="ListParagraph"/>
            <w:numPr>
              <w:numId w:val="11"/>
            </w:numPr>
            <w:ind w:hanging="360"/>
          </w:pPr>
        </w:pPrChange>
      </w:pPr>
      <w:ins w:id="46" w:author="nbuckles" w:date="2016-06-27T12:17:00Z">
        <w:r>
          <w:rPr>
            <w:color w:val="000000" w:themeColor="text1"/>
          </w:rPr>
          <w:t xml:space="preserve">The optional parameter </w:t>
        </w:r>
        <w:r>
          <w:rPr>
            <w:i/>
            <w:color w:val="000000" w:themeColor="text1"/>
          </w:rPr>
          <w:t>mavatar</w:t>
        </w:r>
        <w:r>
          <w:rPr>
            <w:color w:val="000000" w:themeColor="text1"/>
          </w:rPr>
          <w:t xml:space="preserve"> (mute with avatar) signals support for requesting an encoding of a video avatar in place of a live video feed should the live video feed become unavailable (e.g. the user mutes their video).  If not present then the source cannot generate encoded video based on an avatar.  The value of the parameter is either a 0 (not supported) or a 1 (supported)</w:t>
        </w:r>
      </w:ins>
    </w:p>
    <w:p w14:paraId="4E980FB7" w14:textId="14C01157" w:rsidR="009E6754" w:rsidRPr="009E6754" w:rsidRDefault="009E6754" w:rsidP="009E6754">
      <w:pPr>
        <w:pStyle w:val="ListParagraph"/>
        <w:numPr>
          <w:ilvl w:val="0"/>
          <w:numId w:val="11"/>
        </w:numPr>
        <w:rPr>
          <w:color w:val="000000" w:themeColor="text1"/>
          <w:rPrChange w:id="47" w:author="nbuckles" w:date="2016-06-27T12:19:00Z">
            <w:rPr/>
          </w:rPrChange>
        </w:rPr>
        <w:pPrChange w:id="48" w:author="nbuckles" w:date="2016-06-27T12:17:00Z">
          <w:pPr>
            <w:pStyle w:val="ListParagraph"/>
            <w:numPr>
              <w:numId w:val="11"/>
            </w:numPr>
            <w:ind w:hanging="360"/>
          </w:pPr>
        </w:pPrChange>
      </w:pPr>
      <w:ins w:id="49" w:author="nbuckles" w:date="2016-06-27T12:18:00Z">
        <w:r w:rsidRPr="00645C18">
          <w:rPr>
            <w:rFonts w:ascii="Arial" w:hAnsi="Arial" w:cs="Arial"/>
            <w:b/>
            <w:color w:val="4F81BD" w:themeColor="accent1"/>
            <w:sz w:val="20"/>
            <w:szCs w:val="20"/>
          </w:rPr>
          <w:t>...;</w:t>
        </w:r>
      </w:ins>
      <w:ins w:id="50" w:author="nbuckles" w:date="2016-06-27T12:19:00Z">
        <w:r>
          <w:rPr>
            <w:rFonts w:ascii="Arial" w:hAnsi="Arial" w:cs="Arial"/>
            <w:b/>
            <w:color w:val="4F81BD" w:themeColor="accent1"/>
            <w:sz w:val="20"/>
            <w:szCs w:val="20"/>
          </w:rPr>
          <w:t>mavatar</w:t>
        </w:r>
      </w:ins>
      <w:ins w:id="51" w:author="nbuckles" w:date="2016-06-27T12:18:00Z">
        <w:r>
          <w:rPr>
            <w:rFonts w:ascii="Arial" w:hAnsi="Arial" w:cs="Arial"/>
            <w:b/>
            <w:color w:val="4F81BD" w:themeColor="accent1"/>
            <w:sz w:val="20"/>
            <w:szCs w:val="20"/>
          </w:rPr>
          <w:t xml:space="preserve">=1;… (this source supports a </w:t>
        </w:r>
      </w:ins>
      <w:ins w:id="52" w:author="nbuckles" w:date="2016-06-27T12:19:00Z">
        <w:r>
          <w:rPr>
            <w:rFonts w:ascii="Arial" w:hAnsi="Arial" w:cs="Arial"/>
            <w:b/>
            <w:color w:val="4F81BD" w:themeColor="accent1"/>
            <w:sz w:val="20"/>
            <w:szCs w:val="20"/>
          </w:rPr>
          <w:t>mute with avatar</w:t>
        </w:r>
      </w:ins>
      <w:ins w:id="53" w:author="nbuckles" w:date="2016-06-27T12:18:00Z">
        <w:r>
          <w:rPr>
            <w:rFonts w:ascii="Arial" w:hAnsi="Arial" w:cs="Arial"/>
            <w:b/>
            <w:color w:val="4F81BD" w:themeColor="accent1"/>
            <w:sz w:val="20"/>
            <w:szCs w:val="20"/>
          </w:rPr>
          <w:t xml:space="preserve"> request)</w:t>
        </w:r>
      </w:ins>
    </w:p>
    <w:p w14:paraId="301AB889" w14:textId="77777777" w:rsidR="00C90A4A" w:rsidRPr="00737211" w:rsidRDefault="00C90A4A" w:rsidP="00C90A4A">
      <w:pPr>
        <w:shd w:val="clear" w:color="auto" w:fill="365F91" w:themeFill="accent1" w:themeFillShade="BF"/>
        <w:rPr>
          <w:b/>
          <w:color w:val="FFFFFF" w:themeColor="background1"/>
        </w:rPr>
      </w:pPr>
      <w:r w:rsidRPr="00737211">
        <w:rPr>
          <w:b/>
          <w:color w:val="FFFFFF" w:themeColor="background1"/>
        </w:rPr>
        <w:t>Implementers note</w:t>
      </w:r>
    </w:p>
    <w:p w14:paraId="0C26333E" w14:textId="77777777" w:rsidR="00C863DF" w:rsidRPr="00C863DF" w:rsidRDefault="00C863DF" w:rsidP="00C90A4A">
      <w:pPr>
        <w:shd w:val="clear" w:color="auto" w:fill="365F91" w:themeFill="accent1" w:themeFillShade="BF"/>
        <w:rPr>
          <w:color w:val="FFFFFF" w:themeColor="background1"/>
        </w:rPr>
      </w:pPr>
      <w:r>
        <w:rPr>
          <w:color w:val="FFFFFF" w:themeColor="background1"/>
        </w:rPr>
        <w:t xml:space="preserve">Every </w:t>
      </w:r>
      <w:r>
        <w:rPr>
          <w:i/>
          <w:color w:val="FFFFFF" w:themeColor="background1"/>
        </w:rPr>
        <w:t>sprop-source</w:t>
      </w:r>
      <w:r>
        <w:rPr>
          <w:color w:val="FFFFFF" w:themeColor="background1"/>
        </w:rPr>
        <w:t xml:space="preserve"> attribute </w:t>
      </w:r>
      <w:r w:rsidR="000736FE">
        <w:rPr>
          <w:color w:val="FFFFFF" w:themeColor="background1"/>
        </w:rPr>
        <w:t>should</w:t>
      </w:r>
      <w:r>
        <w:rPr>
          <w:color w:val="FFFFFF" w:themeColor="background1"/>
        </w:rPr>
        <w:t xml:space="preserve"> have at least one corresponding </w:t>
      </w:r>
      <w:r>
        <w:rPr>
          <w:i/>
          <w:color w:val="FFFFFF" w:themeColor="background1"/>
        </w:rPr>
        <w:t>sprop-simul</w:t>
      </w:r>
      <w:r>
        <w:rPr>
          <w:color w:val="FFFFFF" w:themeColor="background1"/>
        </w:rPr>
        <w:t xml:space="preserve"> attribute (</w:t>
      </w:r>
      <w:r w:rsidR="000736FE">
        <w:rPr>
          <w:color w:val="FFFFFF" w:themeColor="background1"/>
        </w:rPr>
        <w:t>else the attribute is meaningless).</w:t>
      </w:r>
    </w:p>
    <w:p w14:paraId="30889256" w14:textId="77777777" w:rsidR="00C90A4A" w:rsidRDefault="007D0FC1" w:rsidP="00C90A4A">
      <w:pPr>
        <w:shd w:val="clear" w:color="auto" w:fill="365F91" w:themeFill="accent1" w:themeFillShade="BF"/>
        <w:rPr>
          <w:color w:val="FFFFFF" w:themeColor="background1"/>
        </w:rPr>
      </w:pPr>
      <w:r>
        <w:rPr>
          <w:color w:val="FFFFFF" w:themeColor="background1"/>
        </w:rPr>
        <w:t>Endpoints should include CSIs for all sources.</w:t>
      </w:r>
    </w:p>
    <w:p w14:paraId="0262CBA8" w14:textId="77777777" w:rsidR="007D0FC1" w:rsidRPr="00E531C2" w:rsidRDefault="007D0FC1" w:rsidP="00C90A4A">
      <w:pPr>
        <w:shd w:val="clear" w:color="auto" w:fill="365F91" w:themeFill="accent1" w:themeFillShade="BF"/>
        <w:rPr>
          <w:b/>
          <w:color w:val="4F81BD" w:themeColor="accent1"/>
        </w:rPr>
      </w:pPr>
      <w:r>
        <w:rPr>
          <w:color w:val="FFFFFF" w:themeColor="background1"/>
        </w:rPr>
        <w:t>Infrastructure products should always advertise support for active-speaker switching, and may choose to support receiver selection.</w:t>
      </w:r>
      <w:r w:rsidR="00D53B61">
        <w:rPr>
          <w:color w:val="FFFFFF" w:themeColor="background1"/>
        </w:rPr>
        <w:t xml:space="preserve"> Endpoints should not advertise any policies (unless they actually have multiple hidden sources, such as a three-camera system only sending one stream).</w:t>
      </w:r>
    </w:p>
    <w:p w14:paraId="232B9A6A" w14:textId="77777777" w:rsidR="00A0738F" w:rsidRPr="00A0738F" w:rsidRDefault="00A0738F" w:rsidP="00F04342">
      <w:pPr>
        <w:rPr>
          <w:b/>
          <w:color w:val="000000" w:themeColor="text1"/>
          <w:u w:val="single"/>
        </w:rPr>
      </w:pPr>
      <w:r w:rsidRPr="00A0738F">
        <w:rPr>
          <w:b/>
          <w:color w:val="000000" w:themeColor="text1"/>
          <w:u w:val="single"/>
        </w:rPr>
        <w:t>Source encoding SDP advertisement</w:t>
      </w:r>
    </w:p>
    <w:p w14:paraId="5ACF98B2" w14:textId="77777777" w:rsidR="00A0738F" w:rsidRPr="007F3B5A" w:rsidRDefault="00A0738F" w:rsidP="00F04342">
      <w:pPr>
        <w:rPr>
          <w:i/>
          <w:color w:val="000000" w:themeColor="text1"/>
        </w:rPr>
      </w:pPr>
      <w:r>
        <w:rPr>
          <w:color w:val="000000" w:themeColor="text1"/>
        </w:rPr>
        <w:t xml:space="preserve">A sender may be able to simulcast media from a single source with a variety of different spatial encodings and codecs, or they may only be able to send it with one particular encoding. </w:t>
      </w:r>
      <w:r w:rsidR="00747E14">
        <w:rPr>
          <w:color w:val="000000" w:themeColor="text1"/>
        </w:rPr>
        <w:t xml:space="preserve">Each encoding format they can support for a source </w:t>
      </w:r>
      <w:r w:rsidR="002275B9">
        <w:rPr>
          <w:color w:val="000000" w:themeColor="text1"/>
        </w:rPr>
        <w:t xml:space="preserve">(or the fact they support all advertised codecs) </w:t>
      </w:r>
      <w:r w:rsidR="007F3B5A">
        <w:rPr>
          <w:color w:val="000000" w:themeColor="text1"/>
        </w:rPr>
        <w:t>should</w:t>
      </w:r>
      <w:r w:rsidR="00747E14">
        <w:rPr>
          <w:color w:val="000000" w:themeColor="text1"/>
        </w:rPr>
        <w:t xml:space="preserve"> be advertised using a new </w:t>
      </w:r>
      <w:r w:rsidR="007F3B5A">
        <w:rPr>
          <w:color w:val="000000" w:themeColor="text1"/>
        </w:rPr>
        <w:t xml:space="preserve">media attribute </w:t>
      </w:r>
      <w:r w:rsidR="007F3B5A">
        <w:rPr>
          <w:i/>
          <w:color w:val="000000" w:themeColor="text1"/>
        </w:rPr>
        <w:t>sprop-simul</w:t>
      </w:r>
      <w:r w:rsidR="007F3B5A">
        <w:t>.  This attribute has the following format:</w:t>
      </w:r>
    </w:p>
    <w:p w14:paraId="6921BA61" w14:textId="77777777" w:rsidR="00BA0276" w:rsidRPr="00645C18" w:rsidRDefault="00BA0276" w:rsidP="00F04342">
      <w:pPr>
        <w:pStyle w:val="ListParagraph"/>
        <w:numPr>
          <w:ilvl w:val="0"/>
          <w:numId w:val="10"/>
        </w:numPr>
        <w:rPr>
          <w:rFonts w:ascii="Arial" w:hAnsi="Arial" w:cs="Arial"/>
          <w:b/>
          <w:color w:val="4F81BD" w:themeColor="accent1"/>
          <w:sz w:val="20"/>
          <w:szCs w:val="20"/>
        </w:rPr>
      </w:pPr>
      <w:r w:rsidRPr="00645C18">
        <w:rPr>
          <w:rFonts w:ascii="Arial" w:hAnsi="Arial" w:cs="Arial"/>
          <w:b/>
          <w:color w:val="4F81BD" w:themeColor="accent1"/>
          <w:sz w:val="20"/>
          <w:szCs w:val="20"/>
        </w:rPr>
        <w:t>a=sprop-simul:&lt;</w:t>
      </w:r>
      <w:r w:rsidR="003A285A" w:rsidRPr="00645C18">
        <w:rPr>
          <w:rFonts w:ascii="Arial" w:hAnsi="Arial" w:cs="Arial"/>
          <w:b/>
          <w:color w:val="4F81BD" w:themeColor="accent1"/>
          <w:sz w:val="20"/>
          <w:szCs w:val="20"/>
        </w:rPr>
        <w:t xml:space="preserve">source </w:t>
      </w:r>
      <w:r w:rsidRPr="00645C18">
        <w:rPr>
          <w:rFonts w:ascii="Arial" w:hAnsi="Arial" w:cs="Arial"/>
          <w:b/>
          <w:color w:val="4F81BD" w:themeColor="accent1"/>
          <w:sz w:val="20"/>
          <w:szCs w:val="20"/>
        </w:rPr>
        <w:t xml:space="preserve">id&gt; </w:t>
      </w:r>
      <w:r w:rsidR="00681C75" w:rsidRPr="00645C18">
        <w:rPr>
          <w:rFonts w:ascii="Arial" w:hAnsi="Arial" w:cs="Arial"/>
          <w:b/>
          <w:color w:val="4F81BD" w:themeColor="accent1"/>
          <w:sz w:val="20"/>
          <w:szCs w:val="20"/>
        </w:rPr>
        <w:t>&lt;simul</w:t>
      </w:r>
      <w:r w:rsidR="000B5EBB" w:rsidRPr="00645C18">
        <w:rPr>
          <w:rFonts w:ascii="Arial" w:hAnsi="Arial" w:cs="Arial"/>
          <w:b/>
          <w:color w:val="4F81BD" w:themeColor="accent1"/>
          <w:sz w:val="20"/>
          <w:szCs w:val="20"/>
        </w:rPr>
        <w:t>cast</w:t>
      </w:r>
      <w:r w:rsidR="003A285A" w:rsidRPr="00645C18">
        <w:rPr>
          <w:rFonts w:ascii="Arial" w:hAnsi="Arial" w:cs="Arial"/>
          <w:b/>
          <w:color w:val="4F81BD" w:themeColor="accent1"/>
          <w:sz w:val="20"/>
          <w:szCs w:val="20"/>
        </w:rPr>
        <w:t xml:space="preserve"> </w:t>
      </w:r>
      <w:r w:rsidR="00681C75" w:rsidRPr="00645C18">
        <w:rPr>
          <w:rFonts w:ascii="Arial" w:hAnsi="Arial" w:cs="Arial"/>
          <w:b/>
          <w:color w:val="4F81BD" w:themeColor="accent1"/>
          <w:sz w:val="20"/>
          <w:szCs w:val="20"/>
        </w:rPr>
        <w:t xml:space="preserve">id&gt; </w:t>
      </w:r>
      <w:r w:rsidR="00DC2271" w:rsidRPr="00645C18">
        <w:rPr>
          <w:rFonts w:ascii="Arial" w:hAnsi="Arial" w:cs="Arial"/>
          <w:b/>
          <w:color w:val="4F81BD" w:themeColor="accent1"/>
          <w:sz w:val="20"/>
          <w:szCs w:val="20"/>
        </w:rPr>
        <w:t xml:space="preserve">&lt;format&gt; </w:t>
      </w:r>
      <w:r w:rsidRPr="00645C18">
        <w:rPr>
          <w:rFonts w:ascii="Arial" w:hAnsi="Arial" w:cs="Arial"/>
          <w:b/>
          <w:color w:val="4F81BD" w:themeColor="accent1"/>
          <w:sz w:val="20"/>
          <w:szCs w:val="20"/>
        </w:rPr>
        <w:t>&lt;</w:t>
      </w:r>
      <w:r w:rsidR="00DC2271" w:rsidRPr="00645C18">
        <w:rPr>
          <w:rFonts w:ascii="Arial" w:hAnsi="Arial" w:cs="Arial"/>
          <w:b/>
          <w:color w:val="4F81BD" w:themeColor="accent1"/>
          <w:sz w:val="20"/>
          <w:szCs w:val="20"/>
        </w:rPr>
        <w:t>format specific parameters</w:t>
      </w:r>
      <w:r w:rsidRPr="00645C18">
        <w:rPr>
          <w:rFonts w:ascii="Arial" w:hAnsi="Arial" w:cs="Arial"/>
          <w:b/>
          <w:color w:val="4F81BD" w:themeColor="accent1"/>
          <w:sz w:val="20"/>
          <w:szCs w:val="20"/>
        </w:rPr>
        <w:t>&gt;</w:t>
      </w:r>
    </w:p>
    <w:p w14:paraId="4DF813A6" w14:textId="77777777" w:rsidR="001E7AE5" w:rsidRDefault="00F714F0" w:rsidP="00F04342">
      <w:pPr>
        <w:rPr>
          <w:color w:val="000000" w:themeColor="text1"/>
        </w:rPr>
      </w:pPr>
      <w:r>
        <w:rPr>
          <w:color w:val="000000" w:themeColor="text1"/>
        </w:rPr>
        <w:t xml:space="preserve">The </w:t>
      </w:r>
      <w:r w:rsidRPr="00A14D8C">
        <w:rPr>
          <w:i/>
          <w:color w:val="000000" w:themeColor="text1"/>
        </w:rPr>
        <w:t>source id</w:t>
      </w:r>
      <w:r>
        <w:rPr>
          <w:color w:val="000000" w:themeColor="text1"/>
        </w:rPr>
        <w:t xml:space="preserve"> of the </w:t>
      </w:r>
      <w:r w:rsidR="00A14D8C">
        <w:rPr>
          <w:color w:val="000000" w:themeColor="text1"/>
        </w:rPr>
        <w:t xml:space="preserve">attribute must match the id of an </w:t>
      </w:r>
      <w:r w:rsidR="00A14D8C">
        <w:rPr>
          <w:i/>
          <w:color w:val="000000" w:themeColor="text1"/>
        </w:rPr>
        <w:t>sprop-source</w:t>
      </w:r>
      <w:r w:rsidR="00A14D8C">
        <w:rPr>
          <w:color w:val="000000" w:themeColor="text1"/>
        </w:rPr>
        <w:t xml:space="preserve"> attribute in this m-line.</w:t>
      </w:r>
      <w:r w:rsidR="003A285A">
        <w:rPr>
          <w:color w:val="000000" w:themeColor="text1"/>
        </w:rPr>
        <w:t xml:space="preserve"> The simulcast id</w:t>
      </w:r>
      <w:r w:rsidR="00A14D8C">
        <w:rPr>
          <w:color w:val="000000" w:themeColor="text1"/>
        </w:rPr>
        <w:t xml:space="preserve"> </w:t>
      </w:r>
      <w:r w:rsidR="002D4547">
        <w:rPr>
          <w:color w:val="000000" w:themeColor="text1"/>
        </w:rPr>
        <w:t xml:space="preserve">must be unique to </w:t>
      </w:r>
      <w:r w:rsidR="002D4547">
        <w:rPr>
          <w:i/>
          <w:color w:val="000000" w:themeColor="text1"/>
        </w:rPr>
        <w:t>sprop-simul</w:t>
      </w:r>
      <w:r w:rsidR="002D4547">
        <w:rPr>
          <w:color w:val="000000" w:themeColor="text1"/>
        </w:rPr>
        <w:t xml:space="preserve"> attributes in this m-line and is used by the </w:t>
      </w:r>
      <w:r w:rsidR="002D4547">
        <w:rPr>
          <w:i/>
          <w:color w:val="000000" w:themeColor="text1"/>
        </w:rPr>
        <w:t>sprop-source</w:t>
      </w:r>
      <w:r w:rsidR="002D4547">
        <w:rPr>
          <w:color w:val="000000" w:themeColor="text1"/>
        </w:rPr>
        <w:t xml:space="preserve"> attribute to identify specific en</w:t>
      </w:r>
      <w:r w:rsidR="001E7AE5">
        <w:rPr>
          <w:color w:val="000000" w:themeColor="text1"/>
        </w:rPr>
        <w:t>codings (see previous section).</w:t>
      </w:r>
    </w:p>
    <w:p w14:paraId="41169D2C" w14:textId="77777777" w:rsidR="00F43C34" w:rsidRPr="002D4547" w:rsidRDefault="002D4547" w:rsidP="00F43C34">
      <w:pPr>
        <w:rPr>
          <w:color w:val="000000" w:themeColor="text1"/>
        </w:rPr>
      </w:pPr>
      <w:r>
        <w:rPr>
          <w:color w:val="000000" w:themeColor="text1"/>
        </w:rPr>
        <w:t xml:space="preserve">The </w:t>
      </w:r>
      <w:r>
        <w:rPr>
          <w:i/>
          <w:color w:val="000000" w:themeColor="text1"/>
        </w:rPr>
        <w:t>format</w:t>
      </w:r>
      <w:r>
        <w:rPr>
          <w:color w:val="000000" w:themeColor="text1"/>
        </w:rPr>
        <w:t xml:space="preserve"> </w:t>
      </w:r>
      <w:r w:rsidR="001E7AE5">
        <w:rPr>
          <w:color w:val="000000" w:themeColor="text1"/>
        </w:rPr>
        <w:t xml:space="preserve">defines a format or formats in which the sender is able to send this source. The format </w:t>
      </w:r>
      <w:r>
        <w:rPr>
          <w:color w:val="000000" w:themeColor="text1"/>
        </w:rPr>
        <w:t>must be equal to a payload type advertised in this m-line</w:t>
      </w:r>
      <w:r w:rsidR="00385C9B">
        <w:rPr>
          <w:color w:val="000000" w:themeColor="text1"/>
        </w:rPr>
        <w:t xml:space="preserve">, or to </w:t>
      </w:r>
      <w:r w:rsidR="00385C9B">
        <w:rPr>
          <w:i/>
          <w:color w:val="000000" w:themeColor="text1"/>
        </w:rPr>
        <w:t>*</w:t>
      </w:r>
      <w:r w:rsidR="00385C9B">
        <w:rPr>
          <w:color w:val="000000" w:themeColor="text1"/>
        </w:rPr>
        <w:t xml:space="preserve">, which allows </w:t>
      </w:r>
      <w:r w:rsidR="00785A70">
        <w:rPr>
          <w:color w:val="000000" w:themeColor="text1"/>
        </w:rPr>
        <w:t xml:space="preserve">the format of </w:t>
      </w:r>
      <w:r w:rsidR="00E36C4A" w:rsidRPr="00E36C4A">
        <w:rPr>
          <w:i/>
          <w:color w:val="000000" w:themeColor="text1"/>
        </w:rPr>
        <w:t>any</w:t>
      </w:r>
      <w:r w:rsidR="00E36C4A">
        <w:rPr>
          <w:color w:val="000000" w:themeColor="text1"/>
        </w:rPr>
        <w:t xml:space="preserve"> </w:t>
      </w:r>
      <w:r w:rsidR="00385C9B">
        <w:rPr>
          <w:color w:val="000000" w:themeColor="text1"/>
        </w:rPr>
        <w:t>payload type advertised on t</w:t>
      </w:r>
      <w:r w:rsidR="005A5EF7">
        <w:rPr>
          <w:color w:val="000000" w:themeColor="text1"/>
        </w:rPr>
        <w:t>he m-line</w:t>
      </w:r>
      <w:r>
        <w:rPr>
          <w:color w:val="000000" w:themeColor="text1"/>
        </w:rPr>
        <w:t xml:space="preserve">. Finally, there are a set of optional parameters specific to this </w:t>
      </w:r>
      <w:r w:rsidR="007C1188">
        <w:rPr>
          <w:color w:val="000000" w:themeColor="text1"/>
        </w:rPr>
        <w:lastRenderedPageBreak/>
        <w:t>format (if defined)</w:t>
      </w:r>
      <w:r>
        <w:rPr>
          <w:color w:val="000000" w:themeColor="text1"/>
        </w:rPr>
        <w:t xml:space="preserve"> that give the send limits of the encoding. Currently </w:t>
      </w:r>
      <w:r w:rsidR="00F43C34">
        <w:rPr>
          <w:color w:val="000000" w:themeColor="text1"/>
        </w:rPr>
        <w:t>these are only defined for H264</w:t>
      </w:r>
      <w:r w:rsidR="00B778F6">
        <w:rPr>
          <w:color w:val="000000" w:themeColor="text1"/>
        </w:rPr>
        <w:t xml:space="preserve"> and H264-SVC</w:t>
      </w:r>
      <w:r w:rsidR="00F43C34">
        <w:rPr>
          <w:color w:val="000000" w:themeColor="text1"/>
        </w:rPr>
        <w:t>.</w:t>
      </w:r>
      <w:r>
        <w:rPr>
          <w:color w:val="000000" w:themeColor="text1"/>
        </w:rPr>
        <w:t xml:space="preserve"> </w:t>
      </w:r>
      <w:r w:rsidR="005C12FC">
        <w:rPr>
          <w:color w:val="000000" w:themeColor="text1"/>
        </w:rPr>
        <w:t>If * is used, no send limits are specified.</w:t>
      </w:r>
    </w:p>
    <w:p w14:paraId="1B9880F8" w14:textId="77777777" w:rsidR="00B778F6" w:rsidRDefault="00B778F6" w:rsidP="007C6EC2">
      <w:pPr>
        <w:rPr>
          <w:b/>
          <w:i/>
        </w:rPr>
      </w:pPr>
      <w:r>
        <w:rPr>
          <w:b/>
          <w:i/>
        </w:rPr>
        <w:t xml:space="preserve">H264 specific </w:t>
      </w:r>
      <w:r w:rsidR="00DF69EC">
        <w:rPr>
          <w:b/>
          <w:i/>
        </w:rPr>
        <w:t>parameters</w:t>
      </w:r>
    </w:p>
    <w:p w14:paraId="449877B8" w14:textId="77777777" w:rsidR="00B778F6" w:rsidRPr="00B778F6" w:rsidRDefault="00DF69EC" w:rsidP="007C6EC2">
      <w:r>
        <w:t>The format-</w:t>
      </w:r>
      <w:r w:rsidR="00B778F6">
        <w:t xml:space="preserve">specific parameters for H264 </w:t>
      </w:r>
      <w:r w:rsidR="00CB0875">
        <w:t xml:space="preserve">(AVC) </w:t>
      </w:r>
      <w:r w:rsidR="00B778F6">
        <w:t xml:space="preserve">are the same as those defined for the receive side </w:t>
      </w:r>
      <w:r w:rsidR="00E051D1">
        <w:t xml:space="preserve">advertisement </w:t>
      </w:r>
      <w:r w:rsidR="00B778F6">
        <w:t>in RFC 6184.</w:t>
      </w:r>
      <w:r w:rsidR="00B778F6" w:rsidRPr="00B778F6">
        <w:t xml:space="preserve"> </w:t>
      </w:r>
      <w:r w:rsidR="00B778F6">
        <w:t xml:space="preserve">These parameters specify the </w:t>
      </w:r>
      <w:r w:rsidR="00B778F6" w:rsidRPr="00B00CF1">
        <w:t>send</w:t>
      </w:r>
      <w:r w:rsidR="00B778F6">
        <w:t xml:space="preserve"> limits of this encoding. However profile and packetization mode must match those of the receive format if included (if not included they are implicit).</w:t>
      </w:r>
    </w:p>
    <w:p w14:paraId="2835AE94" w14:textId="77777777" w:rsidR="00D05B67" w:rsidRPr="00D05B67" w:rsidRDefault="00D05B67" w:rsidP="007C6EC2">
      <w:pPr>
        <w:rPr>
          <w:b/>
          <w:i/>
        </w:rPr>
      </w:pPr>
      <w:r w:rsidRPr="00D05B67">
        <w:rPr>
          <w:b/>
          <w:i/>
        </w:rPr>
        <w:t>H264</w:t>
      </w:r>
      <w:r w:rsidR="00B778F6">
        <w:rPr>
          <w:b/>
          <w:i/>
        </w:rPr>
        <w:t>-SVC</w:t>
      </w:r>
      <w:r w:rsidRPr="00D05B67">
        <w:rPr>
          <w:b/>
          <w:i/>
        </w:rPr>
        <w:t xml:space="preserve"> specific parameters</w:t>
      </w:r>
    </w:p>
    <w:p w14:paraId="2E772A59" w14:textId="3C49402E" w:rsidR="00FA5BC7" w:rsidRDefault="00DF69EC" w:rsidP="00D05B67">
      <w:r>
        <w:t>The format-</w:t>
      </w:r>
      <w:r w:rsidR="00D05B67">
        <w:t>specific parameters for H26</w:t>
      </w:r>
      <w:r w:rsidR="00F43C34">
        <w:t>4</w:t>
      </w:r>
      <w:r w:rsidR="00B778F6">
        <w:t>-SVC</w:t>
      </w:r>
      <w:r w:rsidR="00F43C34">
        <w:t xml:space="preserve"> </w:t>
      </w:r>
      <w:r w:rsidR="00FA5BC7">
        <w:t>are the same as those defined for the receive side advertisement earlier in the document.</w:t>
      </w:r>
      <w:r w:rsidR="003A1D97">
        <w:t xml:space="preserve"> These parameters specify the </w:t>
      </w:r>
      <w:r w:rsidR="003A1D97" w:rsidRPr="00B00CF1">
        <w:t>send</w:t>
      </w:r>
      <w:r w:rsidR="003A1D97">
        <w:t xml:space="preserve"> limits of this encoding. However profile, </w:t>
      </w:r>
      <w:r w:rsidR="00A22C6F">
        <w:t xml:space="preserve">packetization mode, </w:t>
      </w:r>
      <w:ins w:id="54" w:author="nbuckles" w:date="2016-06-29T09:08:00Z">
        <w:r w:rsidR="00514E97">
          <w:t>S</w:t>
        </w:r>
      </w:ins>
      <w:del w:id="55" w:author="nbuckles" w:date="2016-06-29T09:08:00Z">
        <w:r w:rsidR="00AC78B6" w:rsidDel="00514E97">
          <w:delText>M</w:delText>
        </w:r>
      </w:del>
      <w:r w:rsidR="00AC78B6">
        <w:t>ST mode and</w:t>
      </w:r>
      <w:r w:rsidR="003A1D97">
        <w:t xml:space="preserve"> UCConfig mode must match those of the receive format</w:t>
      </w:r>
      <w:r w:rsidR="002D1927">
        <w:t xml:space="preserve"> if included (if not included they are implicit). </w:t>
      </w:r>
    </w:p>
    <w:p w14:paraId="2CA07638" w14:textId="77777777" w:rsidR="009E0972" w:rsidRDefault="009E0972" w:rsidP="00D05B67">
      <w:r>
        <w:t xml:space="preserve">The </w:t>
      </w:r>
      <w:r w:rsidR="002D1927">
        <w:t xml:space="preserve">new </w:t>
      </w:r>
      <w:r>
        <w:t xml:space="preserve">optional parameter </w:t>
      </w:r>
      <w:r w:rsidR="00E244AB">
        <w:rPr>
          <w:i/>
        </w:rPr>
        <w:t>fr-layers</w:t>
      </w:r>
      <w:r>
        <w:t xml:space="preserve"> gives the </w:t>
      </w:r>
      <w:r w:rsidR="00D47777">
        <w:t>SVC temporal layers available from this source. This is a comma-</w:t>
      </w:r>
      <w:r w:rsidR="002062D0">
        <w:t>separated</w:t>
      </w:r>
      <w:r w:rsidR="00D47777">
        <w:t xml:space="preserve"> list of the </w:t>
      </w:r>
      <w:r w:rsidR="0060616E">
        <w:t xml:space="preserve">cumulative frame-rate of the </w:t>
      </w:r>
      <w:r w:rsidR="00BE6475">
        <w:t xml:space="preserve">temporal </w:t>
      </w:r>
      <w:r w:rsidR="00D47777">
        <w:t>layers available, expressed in hundredths of a frame per second.</w:t>
      </w:r>
      <w:r w:rsidR="007143EA">
        <w:t xml:space="preserve"> If this parameter is not present only a single temporal layering is supported.</w:t>
      </w:r>
    </w:p>
    <w:p w14:paraId="22E40CAD" w14:textId="77777777" w:rsidR="009B757B" w:rsidRPr="00C50CB2" w:rsidRDefault="00D47777" w:rsidP="00B67C58">
      <w:pPr>
        <w:pStyle w:val="ListParagraph"/>
        <w:numPr>
          <w:ilvl w:val="0"/>
          <w:numId w:val="11"/>
        </w:numPr>
        <w:rPr>
          <w:b/>
          <w:u w:val="single"/>
        </w:rPr>
      </w:pPr>
      <w:r w:rsidRPr="00C50CB2">
        <w:rPr>
          <w:b/>
          <w:color w:val="4F81BD" w:themeColor="accent1"/>
        </w:rPr>
        <w:t>...;fr</w:t>
      </w:r>
      <w:r w:rsidR="00E244AB" w:rsidRPr="00C50CB2">
        <w:rPr>
          <w:b/>
          <w:color w:val="4F81BD" w:themeColor="accent1"/>
        </w:rPr>
        <w:t>-layers</w:t>
      </w:r>
      <w:r w:rsidRPr="00C50CB2">
        <w:rPr>
          <w:b/>
          <w:color w:val="4F81BD" w:themeColor="accent1"/>
        </w:rPr>
        <w:t>=750,1500,3000;...</w:t>
      </w:r>
      <w:r w:rsidRPr="00C50CB2">
        <w:rPr>
          <w:color w:val="4F81BD" w:themeColor="accent1"/>
        </w:rPr>
        <w:t xml:space="preserve"> (this source supports 7.5/15/30fps temporal layering)</w:t>
      </w:r>
    </w:p>
    <w:p w14:paraId="21C70385" w14:textId="77777777" w:rsidR="009B757B" w:rsidRPr="00737211" w:rsidRDefault="009B757B" w:rsidP="009B757B">
      <w:pPr>
        <w:shd w:val="clear" w:color="auto" w:fill="365F91" w:themeFill="accent1" w:themeFillShade="BF"/>
        <w:rPr>
          <w:b/>
          <w:color w:val="FFFFFF" w:themeColor="background1"/>
        </w:rPr>
      </w:pPr>
      <w:r w:rsidRPr="00737211">
        <w:rPr>
          <w:b/>
          <w:color w:val="FFFFFF" w:themeColor="background1"/>
        </w:rPr>
        <w:t>Implementers note</w:t>
      </w:r>
    </w:p>
    <w:p w14:paraId="6ADEC168" w14:textId="77777777" w:rsidR="009B757B" w:rsidRDefault="009B757B" w:rsidP="009B757B">
      <w:pPr>
        <w:shd w:val="clear" w:color="auto" w:fill="365F91" w:themeFill="accent1" w:themeFillShade="BF"/>
        <w:rPr>
          <w:color w:val="FFFFFF" w:themeColor="background1"/>
        </w:rPr>
      </w:pPr>
      <w:r>
        <w:rPr>
          <w:color w:val="FFFFFF" w:themeColor="background1"/>
        </w:rPr>
        <w:t>Only H264</w:t>
      </w:r>
      <w:r w:rsidR="00F43C34">
        <w:rPr>
          <w:color w:val="FFFFFF" w:themeColor="background1"/>
        </w:rPr>
        <w:t xml:space="preserve"> AVC and </w:t>
      </w:r>
      <w:r>
        <w:rPr>
          <w:color w:val="FFFFFF" w:themeColor="background1"/>
        </w:rPr>
        <w:t>SVC format specific parameter</w:t>
      </w:r>
      <w:r w:rsidR="00BF5C03">
        <w:rPr>
          <w:color w:val="FFFFFF" w:themeColor="background1"/>
        </w:rPr>
        <w:t>s are defined; H265 will likely follow at a later date</w:t>
      </w:r>
      <w:r>
        <w:rPr>
          <w:color w:val="FFFFFF" w:themeColor="background1"/>
        </w:rPr>
        <w:t>.</w:t>
      </w:r>
    </w:p>
    <w:p w14:paraId="7EAEA68B" w14:textId="77777777" w:rsidR="009B757B" w:rsidRDefault="009B757B" w:rsidP="00932BDC">
      <w:pPr>
        <w:shd w:val="clear" w:color="auto" w:fill="365F91" w:themeFill="accent1" w:themeFillShade="BF"/>
        <w:rPr>
          <w:b/>
          <w:u w:val="single"/>
        </w:rPr>
      </w:pPr>
      <w:r>
        <w:rPr>
          <w:color w:val="FFFFFF" w:themeColor="background1"/>
        </w:rPr>
        <w:t xml:space="preserve">For audio endpoints </w:t>
      </w:r>
      <w:r w:rsidR="00906830">
        <w:rPr>
          <w:color w:val="FFFFFF" w:themeColor="background1"/>
        </w:rPr>
        <w:t>implementations should</w:t>
      </w:r>
      <w:r>
        <w:rPr>
          <w:color w:val="FFFFFF" w:themeColor="background1"/>
        </w:rPr>
        <w:t xml:space="preserve"> generally simply advertise</w:t>
      </w:r>
      <w:r w:rsidR="00BA2633">
        <w:rPr>
          <w:color w:val="FFFFFF" w:themeColor="background1"/>
        </w:rPr>
        <w:t xml:space="preserve"> sources with *</w:t>
      </w:r>
      <w:r>
        <w:rPr>
          <w:color w:val="FFFFFF" w:themeColor="background1"/>
        </w:rPr>
        <w:t>, unless they have some encoder restriction with regards to certain codecs.</w:t>
      </w:r>
    </w:p>
    <w:p w14:paraId="0D3814C4" w14:textId="77777777" w:rsidR="00B67C58" w:rsidRPr="007C6EC2" w:rsidRDefault="007C6EC2" w:rsidP="00B67C58">
      <w:pPr>
        <w:rPr>
          <w:u w:val="single"/>
        </w:rPr>
      </w:pPr>
      <w:r>
        <w:rPr>
          <w:b/>
          <w:u w:val="single"/>
        </w:rPr>
        <w:t xml:space="preserve">Other SDP </w:t>
      </w:r>
      <w:r w:rsidR="00637EAE">
        <w:rPr>
          <w:b/>
          <w:u w:val="single"/>
        </w:rPr>
        <w:t>attributes</w:t>
      </w:r>
    </w:p>
    <w:p w14:paraId="3B8156D4" w14:textId="77777777" w:rsidR="00B67C58" w:rsidRDefault="007C6EC2">
      <w:r>
        <w:t>Devices should use and understand overall call bandwidth and per session bandwidth limits using standard parameters as defined in [RFC3261]. There is no requirement for bandwidth symmetry: the receive bandwidth advertised in an SDP answer may exceed that of the offerer.</w:t>
      </w:r>
    </w:p>
    <w:p w14:paraId="6BECE29F" w14:textId="40AE0844" w:rsidR="003A01C5" w:rsidRDefault="00240361">
      <w:r>
        <w:t xml:space="preserve">Support for the SCR, </w:t>
      </w:r>
      <w:r w:rsidR="003A01C5">
        <w:t>SCA</w:t>
      </w:r>
      <w:r>
        <w:t xml:space="preserve"> and SCA-ACK</w:t>
      </w:r>
      <w:r w:rsidR="003A01C5">
        <w:t xml:space="preserve"> application-specific feedback messages (see later sections) must be advertised in SDP following the syntax defined in [RFC4585]. Such support is advertised with the following media attribute</w:t>
      </w:r>
      <w:ins w:id="56" w:author="nbuckles" w:date="2016-06-27T10:11:00Z">
        <w:r w:rsidR="00E51F0E">
          <w:t>s</w:t>
        </w:r>
      </w:ins>
      <w:ins w:id="57" w:author="nbuckles" w:date="2016-06-27T09:30:00Z">
        <w:r w:rsidR="003B22ED">
          <w:t>:</w:t>
        </w:r>
      </w:ins>
      <w:del w:id="58" w:author="nbuckles" w:date="2016-06-27T09:30:00Z">
        <w:r w:rsidR="003A01C5" w:rsidDel="003B22ED">
          <w:delText>:</w:delText>
        </w:r>
      </w:del>
    </w:p>
    <w:p w14:paraId="79BEE545" w14:textId="1D7AB09B" w:rsidR="003A01C5" w:rsidRDefault="003A01C5" w:rsidP="00AE6A9F">
      <w:pPr>
        <w:pStyle w:val="ListParagraph"/>
        <w:numPr>
          <w:ilvl w:val="0"/>
          <w:numId w:val="10"/>
        </w:numPr>
        <w:rPr>
          <w:ins w:id="59" w:author="nbuckles" w:date="2016-06-27T10:11:00Z"/>
          <w:rFonts w:ascii="Arial" w:hAnsi="Arial" w:cs="Arial"/>
          <w:b/>
          <w:color w:val="4F81BD" w:themeColor="accent1"/>
          <w:sz w:val="20"/>
          <w:szCs w:val="20"/>
        </w:rPr>
      </w:pPr>
      <w:r w:rsidRPr="00645C18">
        <w:rPr>
          <w:rFonts w:ascii="Arial" w:hAnsi="Arial" w:cs="Arial"/>
          <w:b/>
          <w:color w:val="4F81BD" w:themeColor="accent1"/>
          <w:sz w:val="20"/>
          <w:szCs w:val="20"/>
        </w:rPr>
        <w:t>a=</w:t>
      </w:r>
      <w:r w:rsidR="00361651">
        <w:rPr>
          <w:rFonts w:ascii="Arial" w:hAnsi="Arial" w:cs="Arial"/>
          <w:b/>
          <w:color w:val="4F81BD" w:themeColor="accent1"/>
          <w:sz w:val="20"/>
          <w:szCs w:val="20"/>
        </w:rPr>
        <w:t xml:space="preserve">rtcp-fb:* </w:t>
      </w:r>
      <w:r w:rsidR="001B4446">
        <w:rPr>
          <w:rFonts w:ascii="Arial" w:hAnsi="Arial" w:cs="Arial"/>
          <w:b/>
          <w:color w:val="4F81BD" w:themeColor="accent1"/>
          <w:sz w:val="20"/>
          <w:szCs w:val="20"/>
        </w:rPr>
        <w:t>ccm cisco-scr</w:t>
      </w:r>
    </w:p>
    <w:p w14:paraId="302ACD88" w14:textId="53E9855C" w:rsidR="00E51F0E" w:rsidRPr="00E51F0E" w:rsidRDefault="00E51F0E" w:rsidP="00E16985">
      <w:pPr>
        <w:pStyle w:val="ListParagraph"/>
        <w:numPr>
          <w:ilvl w:val="0"/>
          <w:numId w:val="10"/>
        </w:numPr>
        <w:rPr>
          <w:ins w:id="60" w:author="nbuckles" w:date="2016-06-24T15:22:00Z"/>
          <w:rFonts w:ascii="Arial" w:hAnsi="Arial" w:cs="Arial"/>
          <w:b/>
          <w:color w:val="4F81BD" w:themeColor="accent1"/>
          <w:sz w:val="20"/>
          <w:szCs w:val="20"/>
          <w:rPrChange w:id="61" w:author="nbuckles" w:date="2016-06-27T10:11:00Z">
            <w:rPr>
              <w:ins w:id="62" w:author="nbuckles" w:date="2016-06-24T15:22:00Z"/>
            </w:rPr>
          </w:rPrChange>
        </w:rPr>
      </w:pPr>
      <w:ins w:id="63" w:author="nbuckles" w:date="2016-06-27T10:11:00Z">
        <w:r w:rsidRPr="00645C18">
          <w:rPr>
            <w:rFonts w:ascii="Arial" w:hAnsi="Arial" w:cs="Arial"/>
            <w:b/>
            <w:color w:val="4F81BD" w:themeColor="accent1"/>
            <w:sz w:val="20"/>
            <w:szCs w:val="20"/>
          </w:rPr>
          <w:t>a=</w:t>
        </w:r>
        <w:r>
          <w:rPr>
            <w:rFonts w:ascii="Arial" w:hAnsi="Arial" w:cs="Arial"/>
            <w:b/>
            <w:color w:val="4F81BD" w:themeColor="accent1"/>
            <w:sz w:val="20"/>
            <w:szCs w:val="20"/>
          </w:rPr>
          <w:t>rtcp-fb:* ccm cisco-scr-v2</w:t>
        </w:r>
      </w:ins>
    </w:p>
    <w:p w14:paraId="1C005EF2" w14:textId="3F9C9A75" w:rsidR="003F1A5D" w:rsidDel="00E51F0E" w:rsidRDefault="003F1A5D" w:rsidP="007C0842">
      <w:pPr>
        <w:rPr>
          <w:del w:id="64" w:author="nbuckles" w:date="2016-06-24T15:23:00Z"/>
          <w:rFonts w:ascii="Arial" w:hAnsi="Arial" w:cs="Arial"/>
          <w:b/>
          <w:color w:val="4F81BD" w:themeColor="accent1"/>
          <w:sz w:val="20"/>
          <w:szCs w:val="20"/>
        </w:rPr>
      </w:pPr>
    </w:p>
    <w:p w14:paraId="23C08A56" w14:textId="6BC7A3C9" w:rsidR="00E51F0E" w:rsidRDefault="00E51F0E" w:rsidP="007C0842">
      <w:pPr>
        <w:rPr>
          <w:ins w:id="65" w:author="nbuckles" w:date="2016-06-27T10:12:00Z"/>
        </w:rPr>
      </w:pPr>
      <w:ins w:id="66" w:author="nbuckles" w:date="2016-06-27T10:12:00Z">
        <w:r>
          <w:t>The first version of the RTCP feedback attribute advertises support for version 1 of the SCx messages.  The second version advertises support for version 2 of the SCx messages.  An SCx message sender, when sending an SCx, may send that SCx message using any of the version</w:t>
        </w:r>
      </w:ins>
      <w:ins w:id="67" w:author="nbuckles" w:date="2016-06-27T11:05:00Z">
        <w:r w:rsidR="004943B6">
          <w:t>s</w:t>
        </w:r>
      </w:ins>
      <w:ins w:id="68" w:author="nbuckles" w:date="2016-06-27T10:12:00Z">
        <w:r>
          <w:t xml:space="preserve"> supported by the receiver (in the receive</w:t>
        </w:r>
      </w:ins>
      <w:ins w:id="69" w:author="nbuckles" w:date="2016-06-27T10:13:00Z">
        <w:r>
          <w:t>r’s SDP).  This receiver must support receiving SCx messages for all versions that it advertises.</w:t>
        </w:r>
      </w:ins>
    </w:p>
    <w:p w14:paraId="2B6E7D7B" w14:textId="37BB33D7" w:rsidR="007C0842" w:rsidRDefault="003F1A5D" w:rsidP="007C0842">
      <w:ins w:id="70" w:author="nbuckles" w:date="2016-06-24T15:23:00Z">
        <w:r>
          <w:t>T</w:t>
        </w:r>
      </w:ins>
      <w:del w:id="71" w:author="nbuckles" w:date="2016-06-24T15:23:00Z">
        <w:r w:rsidR="00836077" w:rsidDel="003F1A5D">
          <w:delText>T</w:delText>
        </w:r>
      </w:del>
      <w:r w:rsidR="00836077">
        <w:t xml:space="preserve">he new media attribute </w:t>
      </w:r>
      <w:r w:rsidR="00836077">
        <w:rPr>
          <w:i/>
        </w:rPr>
        <w:t>sprop-total</w:t>
      </w:r>
      <w:r w:rsidR="00836077">
        <w:t xml:space="preserve"> can be used to </w:t>
      </w:r>
      <w:r w:rsidR="005C2CCB">
        <w:t>advertise</w:t>
      </w:r>
      <w:r w:rsidR="00836077">
        <w:t xml:space="preserve"> </w:t>
      </w:r>
      <w:r w:rsidR="005C2CCB">
        <w:t xml:space="preserve">some additional encoder- and codec-independent totals for all transmitted </w:t>
      </w:r>
      <w:r w:rsidR="00D54223">
        <w:t>encodings</w:t>
      </w:r>
      <w:r w:rsidR="007C0842">
        <w:t>. This attribute has the following format:</w:t>
      </w:r>
    </w:p>
    <w:p w14:paraId="48D0A370" w14:textId="77777777" w:rsidR="007C0842" w:rsidRPr="00645C18" w:rsidRDefault="007C0842" w:rsidP="007C0842">
      <w:pPr>
        <w:pStyle w:val="ListParagraph"/>
        <w:numPr>
          <w:ilvl w:val="0"/>
          <w:numId w:val="10"/>
        </w:numPr>
        <w:rPr>
          <w:rFonts w:ascii="Arial" w:hAnsi="Arial" w:cs="Arial"/>
          <w:b/>
          <w:color w:val="4F81BD" w:themeColor="accent1"/>
          <w:sz w:val="20"/>
          <w:szCs w:val="20"/>
        </w:rPr>
      </w:pPr>
      <w:r w:rsidRPr="00645C18">
        <w:rPr>
          <w:rFonts w:ascii="Arial" w:hAnsi="Arial" w:cs="Arial"/>
          <w:b/>
          <w:color w:val="4F81BD" w:themeColor="accent1"/>
          <w:sz w:val="20"/>
          <w:szCs w:val="20"/>
        </w:rPr>
        <w:lastRenderedPageBreak/>
        <w:t>a=sprop-total:&lt;optional parameters&gt;</w:t>
      </w:r>
    </w:p>
    <w:p w14:paraId="071ACBAB" w14:textId="77777777" w:rsidR="00836077" w:rsidRDefault="007C0842">
      <w:r>
        <w:t xml:space="preserve">The optional parameter </w:t>
      </w:r>
      <w:r>
        <w:rPr>
          <w:i/>
        </w:rPr>
        <w:t>max-channels</w:t>
      </w:r>
      <w:r>
        <w:t xml:space="preserve"> defines the maximum number of sub-session channels the sender can support. The value gives the maximum number of channel requests that can be made in an SCR (see n</w:t>
      </w:r>
      <w:r w:rsidR="005B44E6">
        <w:t>ext section). If not present there is no additional constraint on the maximum number of streams that can be sent</w:t>
      </w:r>
      <w:r w:rsidR="003261D2">
        <w:t>, and an SCR may contain requests up to the maximum allowed by the number of sources and allowable simulcast qualities</w:t>
      </w:r>
      <w:r>
        <w:t>.</w:t>
      </w:r>
    </w:p>
    <w:p w14:paraId="2A0419A4" w14:textId="77777777" w:rsidR="007C0842" w:rsidRPr="007C0842" w:rsidRDefault="007C0842" w:rsidP="007C0842">
      <w:pPr>
        <w:pStyle w:val="ListParagraph"/>
        <w:numPr>
          <w:ilvl w:val="0"/>
          <w:numId w:val="11"/>
        </w:numPr>
        <w:rPr>
          <w:b/>
          <w:color w:val="4F81BD" w:themeColor="accent1"/>
        </w:rPr>
      </w:pPr>
      <w:r w:rsidRPr="00645C18">
        <w:rPr>
          <w:rStyle w:val="cwcot"/>
          <w:rFonts w:ascii="Arial" w:hAnsi="Arial" w:cs="Arial"/>
          <w:b/>
          <w:color w:val="4F81BD" w:themeColor="accent1"/>
          <w:sz w:val="20"/>
          <w:szCs w:val="20"/>
        </w:rPr>
        <w:t>...;max-channels=3;...</w:t>
      </w:r>
      <w:r w:rsidRPr="00CC4B81">
        <w:rPr>
          <w:rStyle w:val="cwcot"/>
          <w:b/>
          <w:color w:val="4F81BD" w:themeColor="accent1"/>
        </w:rPr>
        <w:t xml:space="preserve"> </w:t>
      </w:r>
      <w:r>
        <w:rPr>
          <w:rStyle w:val="cwcot"/>
          <w:color w:val="4F81BD" w:themeColor="accent1"/>
        </w:rPr>
        <w:t>(a maximum of three sub-session channels can be requested via SCR)</w:t>
      </w:r>
    </w:p>
    <w:p w14:paraId="7A587D18" w14:textId="77777777" w:rsidR="009E0972" w:rsidRPr="00D54223" w:rsidRDefault="007C0842" w:rsidP="007C0842">
      <w:pPr>
        <w:rPr>
          <w:color w:val="000000" w:themeColor="text1"/>
        </w:rPr>
      </w:pPr>
      <w:r>
        <w:t xml:space="preserve">The optional parameter </w:t>
      </w:r>
      <w:r w:rsidRPr="00850F16">
        <w:rPr>
          <w:i/>
        </w:rPr>
        <w:softHyphen/>
        <w:t>max-bitrate</w:t>
      </w:r>
      <w:r>
        <w:t xml:space="preserve"> defines the maximum send bitrate available. The value is given as</w:t>
      </w:r>
      <w:r w:rsidR="00B60CDB">
        <w:t xml:space="preserve"> an integer in kbits per second.</w:t>
      </w:r>
      <w:r w:rsidR="00D54223">
        <w:rPr>
          <w:color w:val="000000" w:themeColor="text1"/>
        </w:rPr>
        <w:t xml:space="preserve"> If not present, the max transmit bandwidth is undefined.</w:t>
      </w:r>
    </w:p>
    <w:p w14:paraId="2FC3FDBA" w14:textId="77777777" w:rsidR="00D54223" w:rsidRPr="00E56499" w:rsidRDefault="00D54223" w:rsidP="007C0842">
      <w:pPr>
        <w:pStyle w:val="ListParagraph"/>
        <w:numPr>
          <w:ilvl w:val="0"/>
          <w:numId w:val="11"/>
        </w:numPr>
        <w:rPr>
          <w:b/>
          <w:color w:val="4F81BD" w:themeColor="accent1"/>
        </w:rPr>
      </w:pPr>
      <w:r w:rsidRPr="00645C18">
        <w:rPr>
          <w:rStyle w:val="cwcot"/>
          <w:rFonts w:ascii="Arial" w:hAnsi="Arial" w:cs="Arial"/>
          <w:b/>
          <w:color w:val="4F81BD" w:themeColor="accent1"/>
          <w:sz w:val="20"/>
          <w:szCs w:val="20"/>
        </w:rPr>
        <w:t xml:space="preserve">...;max-bitrate=2000;... </w:t>
      </w:r>
      <w:r w:rsidR="009C33BE">
        <w:rPr>
          <w:rStyle w:val="cwcot"/>
          <w:color w:val="4F81BD" w:themeColor="accent1"/>
        </w:rPr>
        <w:t xml:space="preserve">(the maximum send bitrate for all encodings is </w:t>
      </w:r>
      <w:r w:rsidR="00E56499">
        <w:rPr>
          <w:rStyle w:val="cwcot"/>
          <w:color w:val="4F81BD" w:themeColor="accent1"/>
        </w:rPr>
        <w:t>2M</w:t>
      </w:r>
      <w:r w:rsidR="00AE5008">
        <w:rPr>
          <w:rStyle w:val="cwcot"/>
          <w:color w:val="4F81BD" w:themeColor="accent1"/>
        </w:rPr>
        <w:t>bits/s</w:t>
      </w:r>
      <w:r w:rsidR="009C33BE">
        <w:rPr>
          <w:rStyle w:val="cwcot"/>
          <w:color w:val="4F81BD" w:themeColor="accent1"/>
        </w:rPr>
        <w:t>)</w:t>
      </w:r>
    </w:p>
    <w:p w14:paraId="0CE993BA" w14:textId="77777777" w:rsidR="00D54223" w:rsidRDefault="00850F16" w:rsidP="007C0842">
      <w:pPr>
        <w:rPr>
          <w:color w:val="FF0000"/>
        </w:rPr>
      </w:pPr>
      <w:r>
        <w:rPr>
          <w:color w:val="000000" w:themeColor="text1"/>
        </w:rPr>
        <w:t xml:space="preserve">The optional parameter </w:t>
      </w:r>
      <w:r>
        <w:rPr>
          <w:i/>
          <w:color w:val="000000" w:themeColor="text1"/>
        </w:rPr>
        <w:t>max-pps</w:t>
      </w:r>
      <w:r>
        <w:rPr>
          <w:color w:val="000000" w:themeColor="text1"/>
        </w:rPr>
        <w:t xml:space="preserve"> defines the maximum pixels per second available to be sent. The value codec-independent and is expressed as an integer in pixels per second. If not present the max pixels per second is undefined.</w:t>
      </w:r>
    </w:p>
    <w:p w14:paraId="77D50129" w14:textId="77777777" w:rsidR="00810F77" w:rsidRPr="00A836C8" w:rsidRDefault="00810F77" w:rsidP="007C0842">
      <w:pPr>
        <w:pStyle w:val="ListParagraph"/>
        <w:numPr>
          <w:ilvl w:val="0"/>
          <w:numId w:val="11"/>
        </w:numPr>
        <w:rPr>
          <w:rStyle w:val="cwcot"/>
          <w:b/>
          <w:color w:val="4F81BD" w:themeColor="accent1"/>
        </w:rPr>
      </w:pPr>
      <w:r w:rsidRPr="00645C18">
        <w:rPr>
          <w:rStyle w:val="cwcot"/>
          <w:rFonts w:ascii="Arial" w:hAnsi="Arial" w:cs="Arial"/>
          <w:b/>
          <w:color w:val="4F81BD" w:themeColor="accent1"/>
          <w:sz w:val="20"/>
          <w:szCs w:val="20"/>
        </w:rPr>
        <w:t>...;max-pps=</w:t>
      </w:r>
      <w:r w:rsidR="0069373A" w:rsidRPr="00645C18">
        <w:rPr>
          <w:rStyle w:val="cwcot"/>
          <w:rFonts w:ascii="Arial" w:hAnsi="Arial" w:cs="Arial"/>
          <w:b/>
          <w:color w:val="4F81BD" w:themeColor="accent1"/>
          <w:sz w:val="20"/>
          <w:szCs w:val="20"/>
        </w:rPr>
        <w:t>27648000</w:t>
      </w:r>
      <w:r w:rsidRPr="00645C18">
        <w:rPr>
          <w:rStyle w:val="cwcot"/>
          <w:rFonts w:ascii="Arial" w:hAnsi="Arial" w:cs="Arial"/>
          <w:b/>
          <w:color w:val="4F81BD" w:themeColor="accent1"/>
          <w:sz w:val="20"/>
          <w:szCs w:val="20"/>
        </w:rPr>
        <w:t>;...</w:t>
      </w:r>
      <w:r w:rsidRPr="00CC4B81">
        <w:rPr>
          <w:rStyle w:val="cwcot"/>
          <w:b/>
          <w:color w:val="4F81BD" w:themeColor="accent1"/>
        </w:rPr>
        <w:t xml:space="preserve"> </w:t>
      </w:r>
      <w:r>
        <w:rPr>
          <w:rStyle w:val="cwcot"/>
          <w:color w:val="4F81BD" w:themeColor="accent1"/>
        </w:rPr>
        <w:t>(</w:t>
      </w:r>
      <w:r w:rsidR="0069373A">
        <w:rPr>
          <w:rStyle w:val="cwcot"/>
          <w:color w:val="4F81BD" w:themeColor="accent1"/>
        </w:rPr>
        <w:t>the max pixels per second, equivalent to a 720p stream at 30fps</w:t>
      </w:r>
      <w:r>
        <w:rPr>
          <w:rStyle w:val="cwcot"/>
          <w:color w:val="4F81BD" w:themeColor="accent1"/>
        </w:rPr>
        <w:t>)</w:t>
      </w:r>
    </w:p>
    <w:p w14:paraId="419A83BF" w14:textId="77777777" w:rsidR="00361651" w:rsidRPr="00737211" w:rsidRDefault="00361651" w:rsidP="00361651">
      <w:pPr>
        <w:shd w:val="clear" w:color="auto" w:fill="365F91" w:themeFill="accent1" w:themeFillShade="BF"/>
        <w:rPr>
          <w:b/>
          <w:color w:val="FFFFFF" w:themeColor="background1"/>
        </w:rPr>
      </w:pPr>
      <w:r w:rsidRPr="00737211">
        <w:rPr>
          <w:b/>
          <w:color w:val="FFFFFF" w:themeColor="background1"/>
        </w:rPr>
        <w:t>Implementers note</w:t>
      </w:r>
    </w:p>
    <w:p w14:paraId="5FBD07FB" w14:textId="77777777" w:rsidR="00361651" w:rsidRDefault="00361651" w:rsidP="00361651">
      <w:pPr>
        <w:shd w:val="clear" w:color="auto" w:fill="365F91" w:themeFill="accent1" w:themeFillShade="BF"/>
        <w:rPr>
          <w:color w:val="FFFFFF" w:themeColor="background1"/>
        </w:rPr>
      </w:pPr>
      <w:r>
        <w:rPr>
          <w:color w:val="FFFFFF" w:themeColor="background1"/>
        </w:rPr>
        <w:t xml:space="preserve">All implementations should signal </w:t>
      </w:r>
      <w:r w:rsidR="007A31A4">
        <w:rPr>
          <w:color w:val="FFFFFF" w:themeColor="background1"/>
        </w:rPr>
        <w:t xml:space="preserve">send/receive </w:t>
      </w:r>
      <w:r>
        <w:rPr>
          <w:color w:val="FFFFFF" w:themeColor="background1"/>
        </w:rPr>
        <w:t xml:space="preserve">support for </w:t>
      </w:r>
      <w:r w:rsidR="002F3E26">
        <w:rPr>
          <w:color w:val="FFFFFF" w:themeColor="background1"/>
        </w:rPr>
        <w:t>Cisco multi-stream  RTCP.</w:t>
      </w:r>
      <w:r w:rsidR="00B03351">
        <w:rPr>
          <w:color w:val="FFFFFF" w:themeColor="background1"/>
        </w:rPr>
        <w:t xml:space="preserve"> Absence of signalling for Cisco multi-stream RTCP on a media line </w:t>
      </w:r>
      <w:r w:rsidR="007A31A4">
        <w:rPr>
          <w:color w:val="FFFFFF" w:themeColor="background1"/>
        </w:rPr>
        <w:t xml:space="preserve">or its presence at inactive, sendonly or recvonly </w:t>
      </w:r>
      <w:r w:rsidR="00B03351">
        <w:rPr>
          <w:color w:val="FFFFFF" w:themeColor="background1"/>
        </w:rPr>
        <w:t>means that no multi-stream will be done on this media line.</w:t>
      </w:r>
      <w:r w:rsidR="007A31A4">
        <w:rPr>
          <w:color w:val="FFFFFF" w:themeColor="background1"/>
        </w:rPr>
        <w:t xml:space="preserve"> Implementations should avoid using sendonly or recvonly, since they don’t achieve anything without the corresponding receive or send capabilities.</w:t>
      </w:r>
    </w:p>
    <w:p w14:paraId="71E820F7" w14:textId="77777777" w:rsidR="00361651" w:rsidRDefault="00C4135E" w:rsidP="00CB05CE">
      <w:pPr>
        <w:shd w:val="clear" w:color="auto" w:fill="365F91" w:themeFill="accent1" w:themeFillShade="BF"/>
        <w:rPr>
          <w:color w:val="FFFFFF" w:themeColor="background1"/>
        </w:rPr>
      </w:pPr>
      <w:r>
        <w:rPr>
          <w:color w:val="FFFFFF" w:themeColor="background1"/>
        </w:rPr>
        <w:t xml:space="preserve">Implementations may or may not wish to include an </w:t>
      </w:r>
      <w:r>
        <w:rPr>
          <w:i/>
          <w:color w:val="FFFFFF" w:themeColor="background1"/>
        </w:rPr>
        <w:t>sprop-total</w:t>
      </w:r>
      <w:r>
        <w:rPr>
          <w:color w:val="FFFFFF" w:themeColor="background1"/>
        </w:rPr>
        <w:t xml:space="preserve"> attribute, depending on whether they wish to express further send limitations.</w:t>
      </w:r>
    </w:p>
    <w:p w14:paraId="71459C70" w14:textId="77777777" w:rsidR="00A836C8" w:rsidRPr="00A836C8" w:rsidRDefault="00CB05CE" w:rsidP="00CB05CE">
      <w:pPr>
        <w:shd w:val="clear" w:color="auto" w:fill="365F91" w:themeFill="accent1" w:themeFillShade="BF"/>
        <w:rPr>
          <w:b/>
          <w:color w:val="4F81BD" w:themeColor="accent1"/>
        </w:rPr>
      </w:pPr>
      <w:r>
        <w:rPr>
          <w:color w:val="FFFFFF" w:themeColor="background1"/>
        </w:rPr>
        <w:t xml:space="preserve">Implementations that receive an </w:t>
      </w:r>
      <w:r>
        <w:rPr>
          <w:i/>
          <w:color w:val="FFFFFF" w:themeColor="background1"/>
        </w:rPr>
        <w:t>sprop-total</w:t>
      </w:r>
      <w:r>
        <w:rPr>
          <w:color w:val="FFFFFF" w:themeColor="background1"/>
        </w:rPr>
        <w:t xml:space="preserve"> don’t actually need to process it if they don’t want to – the limitations expressed provide guidance for the receiver to make a more optimal choice by understanding the sender’ limits (eg, not using a particular layout if it knows the streams it needs to make it up would be lower resolution than it wants). </w:t>
      </w:r>
    </w:p>
    <w:p w14:paraId="168F6682" w14:textId="77777777" w:rsidR="004D5ACF" w:rsidRPr="00051310" w:rsidRDefault="004D5ACF">
      <w:pPr>
        <w:rPr>
          <w:b/>
          <w:u w:val="single"/>
        </w:rPr>
      </w:pPr>
      <w:r w:rsidRPr="00051310">
        <w:rPr>
          <w:b/>
          <w:u w:val="single"/>
        </w:rPr>
        <w:t>RTCP Sub-session Channel Request (SCR)</w:t>
      </w:r>
    </w:p>
    <w:p w14:paraId="165C3969" w14:textId="77777777" w:rsidR="00327ED9" w:rsidRDefault="004D5ACF">
      <w:r>
        <w:t>The Sub-session Channel Request (SCR) feedback message is a</w:t>
      </w:r>
      <w:r w:rsidR="000D0414">
        <w:t>n application layer</w:t>
      </w:r>
      <w:r>
        <w:t xml:space="preserve"> RTCP feedback message</w:t>
      </w:r>
      <w:r w:rsidR="000D0414">
        <w:t xml:space="preserve"> as </w:t>
      </w:r>
      <w:r w:rsidR="00615E22">
        <w:t>defined in</w:t>
      </w:r>
      <w:r w:rsidR="000D0414">
        <w:t xml:space="preserve"> RFC4585</w:t>
      </w:r>
      <w:r>
        <w:t xml:space="preserve"> used by the </w:t>
      </w:r>
      <w:r w:rsidR="00AA5F33">
        <w:t>receiver</w:t>
      </w:r>
      <w:r>
        <w:t xml:space="preserve"> to request specific sub-session channels</w:t>
      </w:r>
      <w:r w:rsidR="001A4E83">
        <w:t xml:space="preserve"> within the main RTP session</w:t>
      </w:r>
      <w:r>
        <w:t>.</w:t>
      </w:r>
      <w:r w:rsidR="00AF44E0">
        <w:t xml:space="preserve"> Each new SCR (identifiable by unique sequence number) invalidates all previous SCRs.</w:t>
      </w:r>
    </w:p>
    <w:p w14:paraId="6B131CC0" w14:textId="77777777" w:rsidR="000842E2" w:rsidRDefault="000842E2">
      <w:r>
        <w:t>The SCR contains zero or mo</w:t>
      </w:r>
      <w:r w:rsidR="00B10E93">
        <w:t>re sub-session channel requests – each request corresponds to the sending of a single media stream that falls within the parameters of that request. Each of these media streams must contain an RTP extension header including the ID specified in the request (in cases where a single media stream fulfils two or more requests only a single stream need be send, tagged with multiple IDs).</w:t>
      </w:r>
    </w:p>
    <w:p w14:paraId="5742E703" w14:textId="77777777" w:rsidR="00962FDF" w:rsidRDefault="00962FDF" w:rsidP="00962FDF">
      <w:r>
        <w:lastRenderedPageBreak/>
        <w:t xml:space="preserve">As an application-level message the RTCP packet must have FMT of 15 and PT of PSFB (206) as per [RFC4585]. The format of the </w:t>
      </w:r>
      <w:r w:rsidR="00D660AC">
        <w:t xml:space="preserve">first eight bytes </w:t>
      </w:r>
      <w:r w:rsidR="00294EA8">
        <w:t xml:space="preserve">of the </w:t>
      </w:r>
      <w:r>
        <w:t>FCI of the RTCP packet is as follows:</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left w:w="0" w:type="dxa"/>
          <w:right w:w="0" w:type="dxa"/>
        </w:tblCellMar>
        <w:tblLook w:val="0000" w:firstRow="0" w:lastRow="0" w:firstColumn="0" w:lastColumn="0" w:noHBand="0" w:noVBand="0"/>
      </w:tblPr>
      <w:tblGrid>
        <w:gridCol w:w="295"/>
        <w:gridCol w:w="296"/>
        <w:gridCol w:w="296"/>
        <w:gridCol w:w="300"/>
        <w:gridCol w:w="298"/>
        <w:gridCol w:w="299"/>
        <w:gridCol w:w="299"/>
        <w:gridCol w:w="299"/>
        <w:gridCol w:w="299"/>
        <w:gridCol w:w="299"/>
        <w:gridCol w:w="299"/>
        <w:gridCol w:w="299"/>
        <w:gridCol w:w="299"/>
        <w:gridCol w:w="299"/>
        <w:gridCol w:w="299"/>
        <w:gridCol w:w="302"/>
        <w:gridCol w:w="299"/>
        <w:gridCol w:w="299"/>
        <w:gridCol w:w="299"/>
        <w:gridCol w:w="299"/>
        <w:gridCol w:w="299"/>
        <w:gridCol w:w="299"/>
        <w:gridCol w:w="299"/>
        <w:gridCol w:w="301"/>
        <w:gridCol w:w="299"/>
        <w:gridCol w:w="299"/>
        <w:gridCol w:w="299"/>
        <w:gridCol w:w="299"/>
        <w:gridCol w:w="299"/>
        <w:gridCol w:w="299"/>
        <w:gridCol w:w="299"/>
        <w:gridCol w:w="298"/>
        <w:gridCol w:w="6"/>
      </w:tblGrid>
      <w:tr w:rsidR="002A1F66" w:rsidRPr="003B7C6A" w14:paraId="3FE42E67" w14:textId="77777777" w:rsidTr="002A1F66">
        <w:trPr>
          <w:trHeight w:val="15"/>
        </w:trPr>
        <w:tc>
          <w:tcPr>
            <w:tcW w:w="295" w:type="dxa"/>
            <w:tcBorders>
              <w:bottom w:val="single" w:sz="4" w:space="0" w:color="auto"/>
            </w:tcBorders>
            <w:shd w:val="clear" w:color="auto" w:fill="8DB3E2" w:themeFill="text2" w:themeFillTint="66"/>
            <w:vAlign w:val="center"/>
          </w:tcPr>
          <w:p w14:paraId="3CA54245" w14:textId="77777777" w:rsidR="00574404" w:rsidRDefault="00574404" w:rsidP="00BD0149">
            <w:pPr>
              <w:jc w:val="center"/>
              <w:rPr>
                <w:sz w:val="16"/>
                <w:szCs w:val="16"/>
              </w:rPr>
            </w:pPr>
          </w:p>
          <w:p w14:paraId="2AEC254A" w14:textId="77777777" w:rsidR="00574404" w:rsidRPr="003B7C6A" w:rsidRDefault="00574404" w:rsidP="00BD0149">
            <w:pPr>
              <w:jc w:val="center"/>
              <w:rPr>
                <w:sz w:val="16"/>
                <w:szCs w:val="16"/>
              </w:rPr>
            </w:pPr>
            <w:r w:rsidRPr="003B7C6A">
              <w:rPr>
                <w:sz w:val="16"/>
                <w:szCs w:val="16"/>
              </w:rPr>
              <w:t>1</w:t>
            </w:r>
          </w:p>
        </w:tc>
        <w:tc>
          <w:tcPr>
            <w:tcW w:w="296" w:type="dxa"/>
            <w:tcBorders>
              <w:bottom w:val="single" w:sz="4" w:space="0" w:color="auto"/>
            </w:tcBorders>
            <w:shd w:val="clear" w:color="auto" w:fill="8DB3E2" w:themeFill="text2" w:themeFillTint="66"/>
            <w:vAlign w:val="center"/>
          </w:tcPr>
          <w:p w14:paraId="405F41A7" w14:textId="77777777" w:rsidR="00574404" w:rsidRDefault="00574404" w:rsidP="00BD0149">
            <w:pPr>
              <w:jc w:val="center"/>
              <w:rPr>
                <w:sz w:val="16"/>
                <w:szCs w:val="16"/>
              </w:rPr>
            </w:pPr>
          </w:p>
          <w:p w14:paraId="21667F3C" w14:textId="77777777" w:rsidR="00574404" w:rsidRPr="003B7C6A" w:rsidRDefault="00574404" w:rsidP="00BD0149">
            <w:pPr>
              <w:jc w:val="center"/>
              <w:rPr>
                <w:sz w:val="16"/>
                <w:szCs w:val="16"/>
              </w:rPr>
            </w:pPr>
            <w:r w:rsidRPr="003B7C6A">
              <w:rPr>
                <w:sz w:val="16"/>
                <w:szCs w:val="16"/>
              </w:rPr>
              <w:t>2</w:t>
            </w:r>
          </w:p>
        </w:tc>
        <w:tc>
          <w:tcPr>
            <w:tcW w:w="296" w:type="dxa"/>
            <w:tcBorders>
              <w:bottom w:val="single" w:sz="4" w:space="0" w:color="auto"/>
            </w:tcBorders>
            <w:shd w:val="clear" w:color="auto" w:fill="8DB3E2" w:themeFill="text2" w:themeFillTint="66"/>
            <w:vAlign w:val="center"/>
          </w:tcPr>
          <w:p w14:paraId="742BD2EC" w14:textId="77777777" w:rsidR="00574404" w:rsidRDefault="00574404" w:rsidP="00BD0149">
            <w:pPr>
              <w:jc w:val="center"/>
              <w:rPr>
                <w:sz w:val="16"/>
                <w:szCs w:val="16"/>
              </w:rPr>
            </w:pPr>
          </w:p>
          <w:p w14:paraId="5047956E" w14:textId="77777777" w:rsidR="00574404" w:rsidRPr="003B7C6A" w:rsidRDefault="00574404" w:rsidP="00BD0149">
            <w:pPr>
              <w:jc w:val="center"/>
              <w:rPr>
                <w:sz w:val="16"/>
                <w:szCs w:val="16"/>
              </w:rPr>
            </w:pPr>
            <w:r w:rsidRPr="003B7C6A">
              <w:rPr>
                <w:sz w:val="16"/>
                <w:szCs w:val="16"/>
              </w:rPr>
              <w:t>3</w:t>
            </w:r>
          </w:p>
        </w:tc>
        <w:tc>
          <w:tcPr>
            <w:tcW w:w="300" w:type="dxa"/>
            <w:tcBorders>
              <w:bottom w:val="single" w:sz="4" w:space="0" w:color="auto"/>
            </w:tcBorders>
            <w:shd w:val="clear" w:color="auto" w:fill="8DB3E2" w:themeFill="text2" w:themeFillTint="66"/>
            <w:vAlign w:val="center"/>
          </w:tcPr>
          <w:p w14:paraId="653C73CD" w14:textId="77777777" w:rsidR="00574404" w:rsidRDefault="00574404" w:rsidP="00BD0149">
            <w:pPr>
              <w:jc w:val="center"/>
              <w:rPr>
                <w:sz w:val="16"/>
                <w:szCs w:val="16"/>
              </w:rPr>
            </w:pPr>
          </w:p>
          <w:p w14:paraId="5B336D51" w14:textId="77777777" w:rsidR="00574404" w:rsidRPr="003B7C6A" w:rsidRDefault="00574404" w:rsidP="00BD0149">
            <w:pPr>
              <w:jc w:val="center"/>
              <w:rPr>
                <w:sz w:val="16"/>
                <w:szCs w:val="16"/>
              </w:rPr>
            </w:pPr>
            <w:r w:rsidRPr="003B7C6A">
              <w:rPr>
                <w:sz w:val="16"/>
                <w:szCs w:val="16"/>
              </w:rPr>
              <w:t>4</w:t>
            </w:r>
          </w:p>
        </w:tc>
        <w:tc>
          <w:tcPr>
            <w:tcW w:w="298" w:type="dxa"/>
            <w:tcBorders>
              <w:bottom w:val="single" w:sz="4" w:space="0" w:color="auto"/>
            </w:tcBorders>
            <w:shd w:val="clear" w:color="auto" w:fill="8DB3E2" w:themeFill="text2" w:themeFillTint="66"/>
            <w:vAlign w:val="center"/>
          </w:tcPr>
          <w:p w14:paraId="5EF5A134" w14:textId="77777777" w:rsidR="00574404" w:rsidRDefault="00574404" w:rsidP="00BD0149">
            <w:pPr>
              <w:jc w:val="center"/>
              <w:rPr>
                <w:sz w:val="16"/>
                <w:szCs w:val="16"/>
              </w:rPr>
            </w:pPr>
          </w:p>
          <w:p w14:paraId="10362D7F" w14:textId="77777777" w:rsidR="00574404" w:rsidRPr="003B7C6A" w:rsidRDefault="00574404" w:rsidP="00BD0149">
            <w:pPr>
              <w:jc w:val="center"/>
              <w:rPr>
                <w:sz w:val="16"/>
                <w:szCs w:val="16"/>
              </w:rPr>
            </w:pPr>
            <w:r w:rsidRPr="003B7C6A">
              <w:rPr>
                <w:sz w:val="16"/>
                <w:szCs w:val="16"/>
              </w:rPr>
              <w:t>5</w:t>
            </w:r>
          </w:p>
        </w:tc>
        <w:tc>
          <w:tcPr>
            <w:tcW w:w="299" w:type="dxa"/>
            <w:tcBorders>
              <w:bottom w:val="single" w:sz="4" w:space="0" w:color="auto"/>
            </w:tcBorders>
            <w:shd w:val="clear" w:color="auto" w:fill="8DB3E2" w:themeFill="text2" w:themeFillTint="66"/>
            <w:vAlign w:val="center"/>
          </w:tcPr>
          <w:p w14:paraId="097C204E" w14:textId="77777777" w:rsidR="00574404" w:rsidRDefault="00574404" w:rsidP="00BD0149">
            <w:pPr>
              <w:jc w:val="center"/>
              <w:rPr>
                <w:sz w:val="16"/>
                <w:szCs w:val="16"/>
              </w:rPr>
            </w:pPr>
          </w:p>
          <w:p w14:paraId="79F00887" w14:textId="77777777" w:rsidR="00574404" w:rsidRPr="003B7C6A" w:rsidRDefault="00574404" w:rsidP="00BD0149">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08842C17" w14:textId="77777777" w:rsidR="00574404" w:rsidRDefault="00574404" w:rsidP="00BD0149">
            <w:pPr>
              <w:jc w:val="center"/>
              <w:rPr>
                <w:sz w:val="16"/>
                <w:szCs w:val="16"/>
              </w:rPr>
            </w:pPr>
          </w:p>
          <w:p w14:paraId="519C2A5F" w14:textId="77777777" w:rsidR="00574404" w:rsidRPr="003B7C6A" w:rsidRDefault="00574404" w:rsidP="00BD0149">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6F126B4E" w14:textId="77777777" w:rsidR="00574404" w:rsidRDefault="00574404" w:rsidP="00BD0149">
            <w:pPr>
              <w:jc w:val="center"/>
              <w:rPr>
                <w:sz w:val="16"/>
                <w:szCs w:val="16"/>
              </w:rPr>
            </w:pPr>
          </w:p>
          <w:p w14:paraId="30AB85A6" w14:textId="77777777" w:rsidR="00574404" w:rsidRPr="003B7C6A" w:rsidRDefault="00574404" w:rsidP="00BD0149">
            <w:pPr>
              <w:jc w:val="center"/>
              <w:rPr>
                <w:sz w:val="16"/>
                <w:szCs w:val="16"/>
              </w:rPr>
            </w:pPr>
            <w:r w:rsidRPr="003B7C6A">
              <w:rPr>
                <w:sz w:val="16"/>
                <w:szCs w:val="16"/>
              </w:rPr>
              <w:t>8</w:t>
            </w:r>
          </w:p>
        </w:tc>
        <w:tc>
          <w:tcPr>
            <w:tcW w:w="299" w:type="dxa"/>
            <w:tcBorders>
              <w:bottom w:val="single" w:sz="4" w:space="0" w:color="auto"/>
            </w:tcBorders>
            <w:shd w:val="clear" w:color="auto" w:fill="8DB3E2" w:themeFill="text2" w:themeFillTint="66"/>
            <w:vAlign w:val="center"/>
          </w:tcPr>
          <w:p w14:paraId="3F3303F3" w14:textId="77777777" w:rsidR="00574404" w:rsidRDefault="00574404" w:rsidP="00BD0149">
            <w:pPr>
              <w:jc w:val="center"/>
              <w:rPr>
                <w:sz w:val="16"/>
                <w:szCs w:val="16"/>
              </w:rPr>
            </w:pPr>
          </w:p>
          <w:p w14:paraId="232B6888" w14:textId="77777777" w:rsidR="00574404" w:rsidRPr="003B7C6A" w:rsidRDefault="00574404" w:rsidP="00BD0149">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5355E86C" w14:textId="77777777" w:rsidR="00574404" w:rsidRDefault="00574404" w:rsidP="00BD0149">
            <w:pPr>
              <w:jc w:val="center"/>
              <w:rPr>
                <w:sz w:val="16"/>
                <w:szCs w:val="16"/>
              </w:rPr>
            </w:pPr>
            <w:r>
              <w:rPr>
                <w:sz w:val="16"/>
                <w:szCs w:val="16"/>
              </w:rPr>
              <w:t>1</w:t>
            </w:r>
          </w:p>
          <w:p w14:paraId="21C247DC" w14:textId="77777777" w:rsidR="00574404" w:rsidRPr="003B7C6A" w:rsidRDefault="00574404" w:rsidP="00BD0149">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354B877B" w14:textId="77777777" w:rsidR="00574404" w:rsidRDefault="00574404" w:rsidP="00BD0149">
            <w:pPr>
              <w:jc w:val="center"/>
              <w:rPr>
                <w:sz w:val="16"/>
                <w:szCs w:val="16"/>
              </w:rPr>
            </w:pPr>
          </w:p>
          <w:p w14:paraId="2D995B3E" w14:textId="77777777" w:rsidR="00574404" w:rsidRPr="003B7C6A" w:rsidRDefault="00574404" w:rsidP="00BD0149">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6F4E2007" w14:textId="77777777" w:rsidR="00574404" w:rsidRDefault="00574404" w:rsidP="00BD0149">
            <w:pPr>
              <w:jc w:val="center"/>
              <w:rPr>
                <w:sz w:val="16"/>
                <w:szCs w:val="16"/>
              </w:rPr>
            </w:pPr>
          </w:p>
          <w:p w14:paraId="232FA9D3" w14:textId="77777777" w:rsidR="00574404" w:rsidRPr="003B7C6A" w:rsidRDefault="00574404" w:rsidP="00BD0149">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7692D219" w14:textId="77777777" w:rsidR="00574404" w:rsidRDefault="00574404" w:rsidP="00BD0149">
            <w:pPr>
              <w:jc w:val="center"/>
              <w:rPr>
                <w:sz w:val="16"/>
                <w:szCs w:val="16"/>
              </w:rPr>
            </w:pPr>
          </w:p>
          <w:p w14:paraId="7993101A" w14:textId="77777777" w:rsidR="00574404" w:rsidRPr="003B7C6A" w:rsidRDefault="00574404" w:rsidP="00BD0149">
            <w:pPr>
              <w:jc w:val="center"/>
              <w:rPr>
                <w:sz w:val="16"/>
                <w:szCs w:val="16"/>
              </w:rPr>
            </w:pPr>
            <w:r w:rsidRPr="003B7C6A">
              <w:rPr>
                <w:sz w:val="16"/>
                <w:szCs w:val="16"/>
              </w:rPr>
              <w:t>3</w:t>
            </w:r>
          </w:p>
        </w:tc>
        <w:tc>
          <w:tcPr>
            <w:tcW w:w="299" w:type="dxa"/>
            <w:tcBorders>
              <w:bottom w:val="single" w:sz="4" w:space="0" w:color="auto"/>
            </w:tcBorders>
            <w:shd w:val="clear" w:color="auto" w:fill="8DB3E2" w:themeFill="text2" w:themeFillTint="66"/>
            <w:vAlign w:val="center"/>
          </w:tcPr>
          <w:p w14:paraId="19DD9B93" w14:textId="77777777" w:rsidR="00574404" w:rsidRDefault="00574404" w:rsidP="00BD0149">
            <w:pPr>
              <w:jc w:val="center"/>
              <w:rPr>
                <w:sz w:val="16"/>
                <w:szCs w:val="16"/>
              </w:rPr>
            </w:pPr>
          </w:p>
          <w:p w14:paraId="65A6200E" w14:textId="77777777" w:rsidR="00574404" w:rsidRPr="003B7C6A" w:rsidRDefault="00574404" w:rsidP="00BD0149">
            <w:pPr>
              <w:jc w:val="center"/>
              <w:rPr>
                <w:sz w:val="16"/>
                <w:szCs w:val="16"/>
              </w:rPr>
            </w:pPr>
            <w:r w:rsidRPr="003B7C6A">
              <w:rPr>
                <w:sz w:val="16"/>
                <w:szCs w:val="16"/>
              </w:rPr>
              <w:t>4</w:t>
            </w:r>
          </w:p>
        </w:tc>
        <w:tc>
          <w:tcPr>
            <w:tcW w:w="299" w:type="dxa"/>
            <w:tcBorders>
              <w:bottom w:val="single" w:sz="4" w:space="0" w:color="auto"/>
            </w:tcBorders>
            <w:shd w:val="clear" w:color="auto" w:fill="8DB3E2" w:themeFill="text2" w:themeFillTint="66"/>
            <w:vAlign w:val="center"/>
          </w:tcPr>
          <w:p w14:paraId="3128A822" w14:textId="77777777" w:rsidR="00574404" w:rsidRDefault="00574404" w:rsidP="00BD0149">
            <w:pPr>
              <w:jc w:val="center"/>
              <w:rPr>
                <w:sz w:val="16"/>
                <w:szCs w:val="16"/>
              </w:rPr>
            </w:pPr>
          </w:p>
          <w:p w14:paraId="7FC6DB2B" w14:textId="77777777" w:rsidR="00574404" w:rsidRPr="003B7C6A" w:rsidRDefault="00574404" w:rsidP="00BD0149">
            <w:pPr>
              <w:jc w:val="center"/>
              <w:rPr>
                <w:sz w:val="16"/>
                <w:szCs w:val="16"/>
              </w:rPr>
            </w:pPr>
            <w:r w:rsidRPr="003B7C6A">
              <w:rPr>
                <w:sz w:val="16"/>
                <w:szCs w:val="16"/>
              </w:rPr>
              <w:t>5</w:t>
            </w:r>
          </w:p>
        </w:tc>
        <w:tc>
          <w:tcPr>
            <w:tcW w:w="302" w:type="dxa"/>
            <w:tcBorders>
              <w:bottom w:val="single" w:sz="4" w:space="0" w:color="auto"/>
            </w:tcBorders>
            <w:shd w:val="clear" w:color="auto" w:fill="8DB3E2" w:themeFill="text2" w:themeFillTint="66"/>
            <w:vAlign w:val="center"/>
          </w:tcPr>
          <w:p w14:paraId="0AD2F104" w14:textId="77777777" w:rsidR="00574404" w:rsidRDefault="00574404" w:rsidP="00BD0149">
            <w:pPr>
              <w:jc w:val="center"/>
              <w:rPr>
                <w:sz w:val="16"/>
                <w:szCs w:val="16"/>
              </w:rPr>
            </w:pPr>
          </w:p>
          <w:p w14:paraId="5974EB9C" w14:textId="77777777" w:rsidR="00574404" w:rsidRPr="003B7C6A" w:rsidRDefault="00574404" w:rsidP="00BD0149">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757FB29C" w14:textId="77777777" w:rsidR="00574404" w:rsidRDefault="00574404" w:rsidP="00BD0149">
            <w:pPr>
              <w:jc w:val="center"/>
              <w:rPr>
                <w:sz w:val="16"/>
                <w:szCs w:val="16"/>
              </w:rPr>
            </w:pPr>
          </w:p>
          <w:p w14:paraId="3EF3FCF0" w14:textId="77777777" w:rsidR="00574404" w:rsidRPr="003B7C6A" w:rsidRDefault="00574404" w:rsidP="00BD0149">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313B5D2D" w14:textId="77777777" w:rsidR="00574404" w:rsidRDefault="00574404" w:rsidP="00BD0149">
            <w:pPr>
              <w:jc w:val="center"/>
              <w:rPr>
                <w:sz w:val="16"/>
                <w:szCs w:val="16"/>
              </w:rPr>
            </w:pPr>
          </w:p>
          <w:p w14:paraId="4D7266F5" w14:textId="77777777" w:rsidR="00574404" w:rsidRPr="003B7C6A" w:rsidRDefault="00574404" w:rsidP="00BD0149">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38E49627" w14:textId="77777777" w:rsidR="00574404" w:rsidRDefault="00574404" w:rsidP="00BD0149">
            <w:pPr>
              <w:jc w:val="center"/>
              <w:rPr>
                <w:sz w:val="16"/>
                <w:szCs w:val="16"/>
              </w:rPr>
            </w:pPr>
          </w:p>
          <w:p w14:paraId="34612525" w14:textId="77777777" w:rsidR="00574404" w:rsidRPr="003B7C6A" w:rsidRDefault="00574404" w:rsidP="00BD0149">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0DDAC127" w14:textId="77777777" w:rsidR="00574404" w:rsidRDefault="00574404" w:rsidP="00BD0149">
            <w:pPr>
              <w:jc w:val="center"/>
              <w:rPr>
                <w:sz w:val="16"/>
                <w:szCs w:val="16"/>
              </w:rPr>
            </w:pPr>
            <w:r>
              <w:rPr>
                <w:sz w:val="16"/>
                <w:szCs w:val="16"/>
              </w:rPr>
              <w:t>2</w:t>
            </w:r>
          </w:p>
          <w:p w14:paraId="1C30BE4D" w14:textId="77777777" w:rsidR="00574404" w:rsidRPr="003B7C6A" w:rsidRDefault="00574404" w:rsidP="00BD0149">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15014E3E" w14:textId="77777777" w:rsidR="00574404" w:rsidRDefault="00574404" w:rsidP="00BD0149">
            <w:pPr>
              <w:jc w:val="center"/>
              <w:rPr>
                <w:sz w:val="16"/>
                <w:szCs w:val="16"/>
              </w:rPr>
            </w:pPr>
          </w:p>
          <w:p w14:paraId="6E2351D3" w14:textId="77777777" w:rsidR="00574404" w:rsidRPr="003B7C6A" w:rsidRDefault="00574404" w:rsidP="00BD0149">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5C06F96C" w14:textId="77777777" w:rsidR="00574404" w:rsidRDefault="00574404" w:rsidP="00BD0149">
            <w:pPr>
              <w:jc w:val="center"/>
              <w:rPr>
                <w:sz w:val="16"/>
                <w:szCs w:val="16"/>
              </w:rPr>
            </w:pPr>
          </w:p>
          <w:p w14:paraId="129B821F" w14:textId="77777777" w:rsidR="00574404" w:rsidRPr="003B7C6A" w:rsidRDefault="00574404" w:rsidP="00BD0149">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72DBA996" w14:textId="77777777" w:rsidR="00574404" w:rsidRDefault="00574404" w:rsidP="00BD0149">
            <w:pPr>
              <w:jc w:val="center"/>
              <w:rPr>
                <w:sz w:val="16"/>
                <w:szCs w:val="16"/>
              </w:rPr>
            </w:pPr>
          </w:p>
          <w:p w14:paraId="7005E6E3" w14:textId="77777777" w:rsidR="00574404" w:rsidRPr="003B7C6A" w:rsidRDefault="00574404" w:rsidP="00BD0149">
            <w:pPr>
              <w:jc w:val="center"/>
              <w:rPr>
                <w:sz w:val="16"/>
                <w:szCs w:val="16"/>
              </w:rPr>
            </w:pPr>
            <w:r>
              <w:rPr>
                <w:sz w:val="16"/>
                <w:szCs w:val="16"/>
              </w:rPr>
              <w:t>3</w:t>
            </w:r>
          </w:p>
        </w:tc>
        <w:tc>
          <w:tcPr>
            <w:tcW w:w="301" w:type="dxa"/>
            <w:tcBorders>
              <w:bottom w:val="single" w:sz="4" w:space="0" w:color="auto"/>
            </w:tcBorders>
            <w:shd w:val="clear" w:color="auto" w:fill="8DB3E2" w:themeFill="text2" w:themeFillTint="66"/>
            <w:vAlign w:val="center"/>
          </w:tcPr>
          <w:p w14:paraId="2D7774FF" w14:textId="77777777" w:rsidR="00574404" w:rsidRDefault="00574404" w:rsidP="00BD0149">
            <w:pPr>
              <w:jc w:val="center"/>
              <w:rPr>
                <w:sz w:val="16"/>
                <w:szCs w:val="16"/>
              </w:rPr>
            </w:pPr>
          </w:p>
          <w:p w14:paraId="5AD02F14" w14:textId="77777777" w:rsidR="00574404" w:rsidRPr="003B7C6A" w:rsidRDefault="00574404" w:rsidP="00BD0149">
            <w:pPr>
              <w:jc w:val="center"/>
              <w:rPr>
                <w:sz w:val="16"/>
                <w:szCs w:val="16"/>
              </w:rPr>
            </w:pPr>
            <w:r>
              <w:rPr>
                <w:sz w:val="16"/>
                <w:szCs w:val="16"/>
              </w:rPr>
              <w:t>4</w:t>
            </w:r>
          </w:p>
        </w:tc>
        <w:tc>
          <w:tcPr>
            <w:tcW w:w="299" w:type="dxa"/>
            <w:tcBorders>
              <w:bottom w:val="single" w:sz="4" w:space="0" w:color="auto"/>
            </w:tcBorders>
            <w:shd w:val="clear" w:color="auto" w:fill="8DB3E2" w:themeFill="text2" w:themeFillTint="66"/>
            <w:vAlign w:val="center"/>
          </w:tcPr>
          <w:p w14:paraId="7FAB074D" w14:textId="77777777" w:rsidR="00574404" w:rsidRDefault="00574404" w:rsidP="00BD0149">
            <w:pPr>
              <w:jc w:val="center"/>
              <w:rPr>
                <w:sz w:val="16"/>
                <w:szCs w:val="16"/>
              </w:rPr>
            </w:pPr>
          </w:p>
          <w:p w14:paraId="5F440A89" w14:textId="77777777" w:rsidR="00574404" w:rsidRPr="003B7C6A" w:rsidRDefault="00574404" w:rsidP="00BD0149">
            <w:pPr>
              <w:jc w:val="center"/>
              <w:rPr>
                <w:sz w:val="16"/>
                <w:szCs w:val="16"/>
              </w:rPr>
            </w:pPr>
            <w:r>
              <w:rPr>
                <w:sz w:val="16"/>
                <w:szCs w:val="16"/>
              </w:rPr>
              <w:t>5</w:t>
            </w:r>
          </w:p>
        </w:tc>
        <w:tc>
          <w:tcPr>
            <w:tcW w:w="299" w:type="dxa"/>
            <w:tcBorders>
              <w:bottom w:val="single" w:sz="4" w:space="0" w:color="auto"/>
            </w:tcBorders>
            <w:shd w:val="clear" w:color="auto" w:fill="8DB3E2" w:themeFill="text2" w:themeFillTint="66"/>
            <w:vAlign w:val="center"/>
          </w:tcPr>
          <w:p w14:paraId="50550375" w14:textId="77777777" w:rsidR="00574404" w:rsidRDefault="00574404" w:rsidP="00BD0149">
            <w:pPr>
              <w:jc w:val="center"/>
              <w:rPr>
                <w:sz w:val="16"/>
                <w:szCs w:val="16"/>
              </w:rPr>
            </w:pPr>
          </w:p>
          <w:p w14:paraId="6872899A" w14:textId="77777777" w:rsidR="00574404" w:rsidRPr="003B7C6A" w:rsidRDefault="00574404" w:rsidP="00BD0149">
            <w:pPr>
              <w:jc w:val="center"/>
              <w:rPr>
                <w:sz w:val="16"/>
                <w:szCs w:val="16"/>
              </w:rPr>
            </w:pPr>
            <w:r>
              <w:rPr>
                <w:sz w:val="16"/>
                <w:szCs w:val="16"/>
              </w:rPr>
              <w:t>6</w:t>
            </w:r>
          </w:p>
        </w:tc>
        <w:tc>
          <w:tcPr>
            <w:tcW w:w="299" w:type="dxa"/>
            <w:tcBorders>
              <w:bottom w:val="single" w:sz="4" w:space="0" w:color="auto"/>
            </w:tcBorders>
            <w:shd w:val="clear" w:color="auto" w:fill="8DB3E2" w:themeFill="text2" w:themeFillTint="66"/>
            <w:vAlign w:val="center"/>
          </w:tcPr>
          <w:p w14:paraId="0D15BA95" w14:textId="77777777" w:rsidR="00574404" w:rsidRDefault="00574404" w:rsidP="00BD0149">
            <w:pPr>
              <w:jc w:val="center"/>
              <w:rPr>
                <w:sz w:val="16"/>
                <w:szCs w:val="16"/>
              </w:rPr>
            </w:pPr>
          </w:p>
          <w:p w14:paraId="15A38D3F" w14:textId="77777777" w:rsidR="00574404" w:rsidRPr="003B7C6A" w:rsidRDefault="00574404" w:rsidP="00BD0149">
            <w:pPr>
              <w:jc w:val="center"/>
              <w:rPr>
                <w:sz w:val="16"/>
                <w:szCs w:val="16"/>
              </w:rPr>
            </w:pPr>
            <w:r>
              <w:rPr>
                <w:sz w:val="16"/>
                <w:szCs w:val="16"/>
              </w:rPr>
              <w:t>7</w:t>
            </w:r>
          </w:p>
        </w:tc>
        <w:tc>
          <w:tcPr>
            <w:tcW w:w="299" w:type="dxa"/>
            <w:tcBorders>
              <w:bottom w:val="single" w:sz="4" w:space="0" w:color="auto"/>
            </w:tcBorders>
            <w:shd w:val="clear" w:color="auto" w:fill="8DB3E2" w:themeFill="text2" w:themeFillTint="66"/>
            <w:vAlign w:val="center"/>
          </w:tcPr>
          <w:p w14:paraId="3E6E5652" w14:textId="77777777" w:rsidR="00574404" w:rsidRDefault="00574404" w:rsidP="00BD0149">
            <w:pPr>
              <w:jc w:val="center"/>
              <w:rPr>
                <w:sz w:val="16"/>
                <w:szCs w:val="16"/>
              </w:rPr>
            </w:pPr>
          </w:p>
          <w:p w14:paraId="29F2569E" w14:textId="77777777" w:rsidR="00574404" w:rsidRPr="003B7C6A" w:rsidRDefault="00574404" w:rsidP="00BD0149">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50F1A22C" w14:textId="77777777" w:rsidR="00574404" w:rsidRDefault="00574404" w:rsidP="00BD0149">
            <w:pPr>
              <w:jc w:val="center"/>
              <w:rPr>
                <w:sz w:val="16"/>
                <w:szCs w:val="16"/>
              </w:rPr>
            </w:pPr>
          </w:p>
          <w:p w14:paraId="60E7435B" w14:textId="77777777" w:rsidR="00574404" w:rsidRPr="003B7C6A" w:rsidRDefault="00574404" w:rsidP="00BD0149">
            <w:pPr>
              <w:jc w:val="center"/>
              <w:rPr>
                <w:sz w:val="16"/>
                <w:szCs w:val="16"/>
              </w:rPr>
            </w:pPr>
            <w:r>
              <w:rPr>
                <w:sz w:val="16"/>
                <w:szCs w:val="16"/>
              </w:rPr>
              <w:t>9</w:t>
            </w:r>
          </w:p>
        </w:tc>
        <w:tc>
          <w:tcPr>
            <w:tcW w:w="299" w:type="dxa"/>
            <w:tcBorders>
              <w:bottom w:val="single" w:sz="4" w:space="0" w:color="auto"/>
            </w:tcBorders>
            <w:shd w:val="clear" w:color="auto" w:fill="8DB3E2" w:themeFill="text2" w:themeFillTint="66"/>
            <w:vAlign w:val="center"/>
          </w:tcPr>
          <w:p w14:paraId="230FDDF1" w14:textId="77777777" w:rsidR="00574404" w:rsidRDefault="00574404" w:rsidP="00BD0149">
            <w:pPr>
              <w:jc w:val="center"/>
              <w:rPr>
                <w:sz w:val="16"/>
                <w:szCs w:val="16"/>
              </w:rPr>
            </w:pPr>
            <w:r>
              <w:rPr>
                <w:sz w:val="16"/>
                <w:szCs w:val="16"/>
              </w:rPr>
              <w:t>3</w:t>
            </w:r>
          </w:p>
          <w:p w14:paraId="32C21EE6" w14:textId="77777777" w:rsidR="00574404" w:rsidRPr="003B7C6A" w:rsidRDefault="00574404" w:rsidP="00BD0149">
            <w:pPr>
              <w:jc w:val="center"/>
              <w:rPr>
                <w:sz w:val="16"/>
                <w:szCs w:val="16"/>
              </w:rPr>
            </w:pPr>
            <w:r>
              <w:rPr>
                <w:sz w:val="16"/>
                <w:szCs w:val="16"/>
              </w:rPr>
              <w:t>0</w:t>
            </w:r>
          </w:p>
        </w:tc>
        <w:tc>
          <w:tcPr>
            <w:tcW w:w="299" w:type="dxa"/>
            <w:tcBorders>
              <w:bottom w:val="single" w:sz="4" w:space="0" w:color="auto"/>
            </w:tcBorders>
            <w:shd w:val="clear" w:color="auto" w:fill="8DB3E2" w:themeFill="text2" w:themeFillTint="66"/>
            <w:vAlign w:val="center"/>
          </w:tcPr>
          <w:p w14:paraId="5C2827CF" w14:textId="77777777" w:rsidR="00574404" w:rsidRDefault="00574404" w:rsidP="00BD0149">
            <w:pPr>
              <w:jc w:val="center"/>
              <w:rPr>
                <w:sz w:val="16"/>
                <w:szCs w:val="16"/>
              </w:rPr>
            </w:pPr>
          </w:p>
          <w:p w14:paraId="0B8C0A44" w14:textId="77777777" w:rsidR="00574404" w:rsidRPr="003B7C6A" w:rsidRDefault="00574404" w:rsidP="00BD0149">
            <w:pPr>
              <w:jc w:val="center"/>
              <w:rPr>
                <w:sz w:val="16"/>
                <w:szCs w:val="16"/>
              </w:rPr>
            </w:pPr>
            <w:r>
              <w:rPr>
                <w:sz w:val="16"/>
                <w:szCs w:val="16"/>
              </w:rPr>
              <w:t>1</w:t>
            </w:r>
          </w:p>
        </w:tc>
        <w:tc>
          <w:tcPr>
            <w:tcW w:w="304" w:type="dxa"/>
            <w:gridSpan w:val="2"/>
            <w:tcBorders>
              <w:bottom w:val="single" w:sz="4" w:space="0" w:color="auto"/>
            </w:tcBorders>
            <w:shd w:val="clear" w:color="auto" w:fill="8DB3E2" w:themeFill="text2" w:themeFillTint="66"/>
            <w:vAlign w:val="center"/>
          </w:tcPr>
          <w:p w14:paraId="167292EB" w14:textId="77777777" w:rsidR="00574404" w:rsidRDefault="00574404" w:rsidP="00BD0149">
            <w:pPr>
              <w:jc w:val="center"/>
              <w:rPr>
                <w:sz w:val="16"/>
                <w:szCs w:val="16"/>
              </w:rPr>
            </w:pPr>
          </w:p>
          <w:p w14:paraId="447B0E66" w14:textId="77777777" w:rsidR="00574404" w:rsidRPr="003B7C6A" w:rsidRDefault="00574404" w:rsidP="00BD0149">
            <w:pPr>
              <w:jc w:val="center"/>
              <w:rPr>
                <w:sz w:val="16"/>
                <w:szCs w:val="16"/>
              </w:rPr>
            </w:pPr>
            <w:r>
              <w:rPr>
                <w:sz w:val="16"/>
                <w:szCs w:val="16"/>
              </w:rPr>
              <w:t>2</w:t>
            </w:r>
          </w:p>
        </w:tc>
      </w:tr>
      <w:tr w:rsidR="00D660AC" w:rsidRPr="003B7C6A" w14:paraId="1B5F60FC" w14:textId="77777777" w:rsidTr="002367D0">
        <w:trPr>
          <w:gridAfter w:val="1"/>
          <w:wAfter w:w="6" w:type="dxa"/>
          <w:trHeight w:val="177"/>
        </w:trPr>
        <w:tc>
          <w:tcPr>
            <w:tcW w:w="9562" w:type="dxa"/>
            <w:gridSpan w:val="32"/>
            <w:shd w:val="clear" w:color="auto" w:fill="DBE5F1" w:themeFill="accent1" w:themeFillTint="33"/>
            <w:vAlign w:val="center"/>
          </w:tcPr>
          <w:p w14:paraId="2FD50CF8" w14:textId="77777777" w:rsidR="00D660AC" w:rsidRPr="003B7C6A" w:rsidRDefault="00D660AC" w:rsidP="00D660AC">
            <w:pPr>
              <w:jc w:val="center"/>
            </w:pPr>
            <w:r>
              <w:t>Application Feedback Identifier</w:t>
            </w:r>
          </w:p>
        </w:tc>
      </w:tr>
      <w:tr w:rsidR="00D660AC" w:rsidRPr="003B7C6A" w14:paraId="12F690FD" w14:textId="77777777" w:rsidTr="002A1F66">
        <w:trPr>
          <w:gridAfter w:val="1"/>
          <w:wAfter w:w="6" w:type="dxa"/>
          <w:trHeight w:val="177"/>
        </w:trPr>
        <w:tc>
          <w:tcPr>
            <w:tcW w:w="3578" w:type="dxa"/>
            <w:gridSpan w:val="12"/>
            <w:shd w:val="clear" w:color="auto" w:fill="DBE5F1" w:themeFill="accent1" w:themeFillTint="33"/>
            <w:vAlign w:val="center"/>
          </w:tcPr>
          <w:p w14:paraId="351863B0" w14:textId="77777777" w:rsidR="00D660AC" w:rsidRPr="003B7C6A" w:rsidRDefault="00D660AC" w:rsidP="00D660AC">
            <w:pPr>
              <w:jc w:val="center"/>
            </w:pPr>
            <w:r>
              <w:t>Multistream Message Type</w:t>
            </w:r>
          </w:p>
        </w:tc>
        <w:tc>
          <w:tcPr>
            <w:tcW w:w="1199" w:type="dxa"/>
            <w:gridSpan w:val="4"/>
            <w:shd w:val="clear" w:color="auto" w:fill="DBE5F1" w:themeFill="accent1" w:themeFillTint="33"/>
            <w:vAlign w:val="center"/>
          </w:tcPr>
          <w:p w14:paraId="03B51D00" w14:textId="77777777" w:rsidR="00D660AC" w:rsidRPr="003B7C6A" w:rsidRDefault="00D660AC" w:rsidP="002367D0">
            <w:pPr>
              <w:jc w:val="center"/>
            </w:pPr>
            <w:r>
              <w:t>Version</w:t>
            </w:r>
          </w:p>
        </w:tc>
        <w:tc>
          <w:tcPr>
            <w:tcW w:w="4785" w:type="dxa"/>
            <w:gridSpan w:val="16"/>
            <w:shd w:val="clear" w:color="auto" w:fill="DBE5F1" w:themeFill="accent1" w:themeFillTint="33"/>
            <w:vAlign w:val="center"/>
          </w:tcPr>
          <w:p w14:paraId="5626361B" w14:textId="77777777" w:rsidR="00D660AC" w:rsidRPr="003B7C6A" w:rsidRDefault="00D660AC" w:rsidP="002367D0">
            <w:pPr>
              <w:jc w:val="center"/>
            </w:pPr>
            <w:r>
              <w:t>Sequence Number</w:t>
            </w:r>
          </w:p>
        </w:tc>
      </w:tr>
    </w:tbl>
    <w:p w14:paraId="1824F1F6" w14:textId="77777777" w:rsidR="008E5637" w:rsidRDefault="008E5637">
      <w:pPr>
        <w:rPr>
          <w:b/>
        </w:rPr>
      </w:pPr>
    </w:p>
    <w:p w14:paraId="5C6318BF" w14:textId="77777777" w:rsidR="00D660AC" w:rsidRDefault="00D660AC">
      <w:pPr>
        <w:rPr>
          <w:b/>
        </w:rPr>
      </w:pPr>
      <w:r>
        <w:rPr>
          <w:b/>
        </w:rPr>
        <w:t xml:space="preserve">Application Feedback Identifier (32 bits): </w:t>
      </w:r>
      <w:r w:rsidRPr="00D660AC">
        <w:t xml:space="preserve">The </w:t>
      </w:r>
      <w:r w:rsidR="009B1419">
        <w:t>id</w:t>
      </w:r>
      <w:r w:rsidRPr="00D660AC">
        <w:t xml:space="preserve"> of application-specific feedback</w:t>
      </w:r>
      <w:r w:rsidR="009B1419">
        <w:t xml:space="preserve"> message. Must be set to 0x4D535452 (</w:t>
      </w:r>
      <w:r w:rsidR="008A1875">
        <w:t xml:space="preserve">the hexadecimal value of </w:t>
      </w:r>
      <w:r w:rsidR="009B1419">
        <w:t xml:space="preserve">‘MSTR’ in </w:t>
      </w:r>
      <w:r w:rsidR="008A1875">
        <w:t>ASCII</w:t>
      </w:r>
      <w:r w:rsidR="009B1419">
        <w:t>).</w:t>
      </w:r>
    </w:p>
    <w:p w14:paraId="60B941EF" w14:textId="77777777" w:rsidR="004D5ACF" w:rsidRDefault="00D660AC">
      <w:r>
        <w:rPr>
          <w:b/>
        </w:rPr>
        <w:t>Multistream</w:t>
      </w:r>
      <w:r w:rsidR="00B14140" w:rsidRPr="002011D7">
        <w:rPr>
          <w:b/>
        </w:rPr>
        <w:t xml:space="preserve"> </w:t>
      </w:r>
      <w:r w:rsidR="009B1419">
        <w:rPr>
          <w:b/>
        </w:rPr>
        <w:t>Message</w:t>
      </w:r>
      <w:r w:rsidR="00B14140" w:rsidRPr="002011D7">
        <w:rPr>
          <w:b/>
        </w:rPr>
        <w:t xml:space="preserve"> Type (</w:t>
      </w:r>
      <w:r w:rsidR="001A4E83" w:rsidRPr="002011D7">
        <w:rPr>
          <w:b/>
        </w:rPr>
        <w:t>12</w:t>
      </w:r>
      <w:r w:rsidR="00B14140" w:rsidRPr="002011D7">
        <w:rPr>
          <w:b/>
        </w:rPr>
        <w:t xml:space="preserve"> </w:t>
      </w:r>
      <w:r w:rsidR="001A4E83" w:rsidRPr="002011D7">
        <w:rPr>
          <w:b/>
        </w:rPr>
        <w:t>bits</w:t>
      </w:r>
      <w:r w:rsidR="00B14140" w:rsidRPr="002011D7">
        <w:rPr>
          <w:b/>
        </w:rPr>
        <w:t>)</w:t>
      </w:r>
      <w:r w:rsidR="001A4E83" w:rsidRPr="002011D7">
        <w:rPr>
          <w:b/>
        </w:rPr>
        <w:t>:</w:t>
      </w:r>
      <w:r w:rsidR="001A4E83">
        <w:t xml:space="preserve"> The type of </w:t>
      </w:r>
      <w:r w:rsidR="009B1419">
        <w:t>multisource/simulcast</w:t>
      </w:r>
      <w:r w:rsidR="001A4E83">
        <w:t xml:space="preserve"> feedback message. </w:t>
      </w:r>
      <w:r w:rsidR="00AC652A">
        <w:t>Must</w:t>
      </w:r>
      <w:r w:rsidR="001A4E83">
        <w:t xml:space="preserve"> be set to </w:t>
      </w:r>
      <w:r w:rsidR="00CC29FF">
        <w:t>1</w:t>
      </w:r>
      <w:r w:rsidR="001A4E83">
        <w:t>.</w:t>
      </w:r>
    </w:p>
    <w:p w14:paraId="3E2352E7" w14:textId="50C7025C" w:rsidR="001A4E83" w:rsidRDefault="001A4E83" w:rsidP="00C02626">
      <w:r w:rsidRPr="002011D7">
        <w:rPr>
          <w:b/>
        </w:rPr>
        <w:t>Version (4 bits):</w:t>
      </w:r>
      <w:r>
        <w:t xml:space="preserve"> The version of the SCR message. </w:t>
      </w:r>
      <w:r w:rsidR="00AC652A">
        <w:t>Must</w:t>
      </w:r>
      <w:r w:rsidR="00C02626">
        <w:t xml:space="preserve"> be set to 1</w:t>
      </w:r>
      <w:ins w:id="72" w:author="nbuckles" w:date="2016-06-27T10:14:00Z">
        <w:r w:rsidR="00E51F0E">
          <w:t xml:space="preserve"> or 2, based on SDP negotiation</w:t>
        </w:r>
      </w:ins>
      <w:r>
        <w:t>.</w:t>
      </w:r>
    </w:p>
    <w:p w14:paraId="6C304307" w14:textId="77777777" w:rsidR="00235B6E" w:rsidRDefault="00BE12EA" w:rsidP="008E5637">
      <w:r>
        <w:rPr>
          <w:b/>
        </w:rPr>
        <w:t>Sequence Number</w:t>
      </w:r>
      <w:r>
        <w:t xml:space="preserve"> </w:t>
      </w:r>
      <w:r w:rsidRPr="00BB2622">
        <w:rPr>
          <w:b/>
        </w:rPr>
        <w:t xml:space="preserve">(16 bits): </w:t>
      </w:r>
      <w:r>
        <w:t>The sequence number of the current request. For retransmissions of an SCR this must be the same as that of the SCR being retransmitted. For new SCRs this value must be higher than that of the previous SCR sent.</w:t>
      </w:r>
      <w:r w:rsidR="001649AB">
        <w:t xml:space="preserve"> This value must not be set to 0.</w:t>
      </w:r>
      <w:r w:rsidR="0048044A">
        <w:t xml:space="preserve"> If support for SCR feedback is disabled mid-call all existing state is deprecated, including sequence numbers.</w:t>
      </w:r>
    </w:p>
    <w:p w14:paraId="12885EF4" w14:textId="77777777" w:rsidR="001A4E83" w:rsidRDefault="001A4E83">
      <w:r>
        <w:t>The SCR may then include any number of requests (note that an SCR with 0 requests is valid), each of which must have the following format:</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left w:w="0" w:type="dxa"/>
          <w:right w:w="0" w:type="dxa"/>
        </w:tblCellMar>
        <w:tblLook w:val="0000" w:firstRow="0" w:lastRow="0" w:firstColumn="0" w:lastColumn="0" w:noHBand="0" w:noVBand="0"/>
      </w:tblPr>
      <w:tblGrid>
        <w:gridCol w:w="292"/>
        <w:gridCol w:w="293"/>
        <w:gridCol w:w="293"/>
        <w:gridCol w:w="297"/>
        <w:gridCol w:w="298"/>
        <w:gridCol w:w="299"/>
        <w:gridCol w:w="299"/>
        <w:gridCol w:w="299"/>
        <w:gridCol w:w="18"/>
        <w:gridCol w:w="281"/>
        <w:gridCol w:w="299"/>
        <w:gridCol w:w="299"/>
        <w:gridCol w:w="299"/>
        <w:gridCol w:w="299"/>
        <w:gridCol w:w="299"/>
        <w:gridCol w:w="299"/>
        <w:gridCol w:w="314"/>
        <w:gridCol w:w="299"/>
        <w:gridCol w:w="299"/>
        <w:gridCol w:w="299"/>
        <w:gridCol w:w="299"/>
        <w:gridCol w:w="299"/>
        <w:gridCol w:w="299"/>
        <w:gridCol w:w="299"/>
        <w:gridCol w:w="301"/>
        <w:gridCol w:w="299"/>
        <w:gridCol w:w="299"/>
        <w:gridCol w:w="299"/>
        <w:gridCol w:w="299"/>
        <w:gridCol w:w="299"/>
        <w:gridCol w:w="299"/>
        <w:gridCol w:w="299"/>
        <w:gridCol w:w="298"/>
        <w:gridCol w:w="6"/>
      </w:tblGrid>
      <w:tr w:rsidR="002A1F66" w:rsidRPr="003B7C6A" w14:paraId="7B29F7D7" w14:textId="77777777" w:rsidTr="00CC6748">
        <w:trPr>
          <w:trHeight w:val="15"/>
        </w:trPr>
        <w:tc>
          <w:tcPr>
            <w:tcW w:w="292" w:type="dxa"/>
            <w:tcBorders>
              <w:bottom w:val="single" w:sz="4" w:space="0" w:color="auto"/>
            </w:tcBorders>
            <w:shd w:val="clear" w:color="auto" w:fill="8DB3E2" w:themeFill="text2" w:themeFillTint="66"/>
            <w:vAlign w:val="center"/>
          </w:tcPr>
          <w:p w14:paraId="14AF706A" w14:textId="77777777" w:rsidR="0078735F" w:rsidRDefault="0078735F" w:rsidP="00BD0149">
            <w:pPr>
              <w:jc w:val="center"/>
              <w:rPr>
                <w:sz w:val="16"/>
                <w:szCs w:val="16"/>
              </w:rPr>
            </w:pPr>
          </w:p>
          <w:p w14:paraId="297847B5" w14:textId="77777777" w:rsidR="0078735F" w:rsidRPr="003B7C6A" w:rsidRDefault="0078735F" w:rsidP="00BD0149">
            <w:pPr>
              <w:jc w:val="center"/>
              <w:rPr>
                <w:sz w:val="16"/>
                <w:szCs w:val="16"/>
              </w:rPr>
            </w:pPr>
            <w:r w:rsidRPr="003B7C6A">
              <w:rPr>
                <w:sz w:val="16"/>
                <w:szCs w:val="16"/>
              </w:rPr>
              <w:t>1</w:t>
            </w:r>
          </w:p>
        </w:tc>
        <w:tc>
          <w:tcPr>
            <w:tcW w:w="293" w:type="dxa"/>
            <w:tcBorders>
              <w:bottom w:val="single" w:sz="4" w:space="0" w:color="auto"/>
            </w:tcBorders>
            <w:shd w:val="clear" w:color="auto" w:fill="8DB3E2" w:themeFill="text2" w:themeFillTint="66"/>
            <w:vAlign w:val="center"/>
          </w:tcPr>
          <w:p w14:paraId="0663C340" w14:textId="77777777" w:rsidR="0078735F" w:rsidRDefault="0078735F" w:rsidP="00BD0149">
            <w:pPr>
              <w:jc w:val="center"/>
              <w:rPr>
                <w:sz w:val="16"/>
                <w:szCs w:val="16"/>
              </w:rPr>
            </w:pPr>
          </w:p>
          <w:p w14:paraId="3C460F38" w14:textId="77777777" w:rsidR="0078735F" w:rsidRPr="003B7C6A" w:rsidRDefault="0078735F" w:rsidP="00BD0149">
            <w:pPr>
              <w:jc w:val="center"/>
              <w:rPr>
                <w:sz w:val="16"/>
                <w:szCs w:val="16"/>
              </w:rPr>
            </w:pPr>
            <w:r w:rsidRPr="003B7C6A">
              <w:rPr>
                <w:sz w:val="16"/>
                <w:szCs w:val="16"/>
              </w:rPr>
              <w:t>2</w:t>
            </w:r>
          </w:p>
        </w:tc>
        <w:tc>
          <w:tcPr>
            <w:tcW w:w="293" w:type="dxa"/>
            <w:tcBorders>
              <w:bottom w:val="single" w:sz="4" w:space="0" w:color="auto"/>
            </w:tcBorders>
            <w:shd w:val="clear" w:color="auto" w:fill="8DB3E2" w:themeFill="text2" w:themeFillTint="66"/>
            <w:vAlign w:val="center"/>
          </w:tcPr>
          <w:p w14:paraId="66C2AE2F" w14:textId="77777777" w:rsidR="0078735F" w:rsidRDefault="0078735F" w:rsidP="00BD0149">
            <w:pPr>
              <w:jc w:val="center"/>
              <w:rPr>
                <w:sz w:val="16"/>
                <w:szCs w:val="16"/>
              </w:rPr>
            </w:pPr>
          </w:p>
          <w:p w14:paraId="55A12EEB" w14:textId="77777777" w:rsidR="0078735F" w:rsidRPr="003B7C6A" w:rsidRDefault="0078735F" w:rsidP="00BD0149">
            <w:pPr>
              <w:jc w:val="center"/>
              <w:rPr>
                <w:sz w:val="16"/>
                <w:szCs w:val="16"/>
              </w:rPr>
            </w:pPr>
            <w:r w:rsidRPr="003B7C6A">
              <w:rPr>
                <w:sz w:val="16"/>
                <w:szCs w:val="16"/>
              </w:rPr>
              <w:t>3</w:t>
            </w:r>
          </w:p>
        </w:tc>
        <w:tc>
          <w:tcPr>
            <w:tcW w:w="297" w:type="dxa"/>
            <w:tcBorders>
              <w:bottom w:val="single" w:sz="4" w:space="0" w:color="auto"/>
            </w:tcBorders>
            <w:shd w:val="clear" w:color="auto" w:fill="8DB3E2" w:themeFill="text2" w:themeFillTint="66"/>
            <w:vAlign w:val="center"/>
          </w:tcPr>
          <w:p w14:paraId="2391D227" w14:textId="77777777" w:rsidR="0078735F" w:rsidRDefault="0078735F" w:rsidP="00BD0149">
            <w:pPr>
              <w:jc w:val="center"/>
              <w:rPr>
                <w:sz w:val="16"/>
                <w:szCs w:val="16"/>
              </w:rPr>
            </w:pPr>
          </w:p>
          <w:p w14:paraId="2C37E169" w14:textId="77777777" w:rsidR="0078735F" w:rsidRPr="003B7C6A" w:rsidRDefault="0078735F" w:rsidP="00BD0149">
            <w:pPr>
              <w:jc w:val="center"/>
              <w:rPr>
                <w:sz w:val="16"/>
                <w:szCs w:val="16"/>
              </w:rPr>
            </w:pPr>
            <w:r w:rsidRPr="003B7C6A">
              <w:rPr>
                <w:sz w:val="16"/>
                <w:szCs w:val="16"/>
              </w:rPr>
              <w:t>4</w:t>
            </w:r>
          </w:p>
        </w:tc>
        <w:tc>
          <w:tcPr>
            <w:tcW w:w="298" w:type="dxa"/>
            <w:tcBorders>
              <w:bottom w:val="single" w:sz="4" w:space="0" w:color="auto"/>
            </w:tcBorders>
            <w:shd w:val="clear" w:color="auto" w:fill="8DB3E2" w:themeFill="text2" w:themeFillTint="66"/>
            <w:vAlign w:val="center"/>
          </w:tcPr>
          <w:p w14:paraId="76CF384E" w14:textId="77777777" w:rsidR="0078735F" w:rsidRDefault="0078735F" w:rsidP="00BD0149">
            <w:pPr>
              <w:jc w:val="center"/>
              <w:rPr>
                <w:sz w:val="16"/>
                <w:szCs w:val="16"/>
              </w:rPr>
            </w:pPr>
          </w:p>
          <w:p w14:paraId="06B00D43" w14:textId="77777777" w:rsidR="0078735F" w:rsidRPr="003B7C6A" w:rsidRDefault="0078735F" w:rsidP="00BD0149">
            <w:pPr>
              <w:jc w:val="center"/>
              <w:rPr>
                <w:sz w:val="16"/>
                <w:szCs w:val="16"/>
              </w:rPr>
            </w:pPr>
            <w:r w:rsidRPr="003B7C6A">
              <w:rPr>
                <w:sz w:val="16"/>
                <w:szCs w:val="16"/>
              </w:rPr>
              <w:t>5</w:t>
            </w:r>
          </w:p>
        </w:tc>
        <w:tc>
          <w:tcPr>
            <w:tcW w:w="299" w:type="dxa"/>
            <w:tcBorders>
              <w:bottom w:val="single" w:sz="4" w:space="0" w:color="auto"/>
            </w:tcBorders>
            <w:shd w:val="clear" w:color="auto" w:fill="8DB3E2" w:themeFill="text2" w:themeFillTint="66"/>
            <w:vAlign w:val="center"/>
          </w:tcPr>
          <w:p w14:paraId="2AF97FCF" w14:textId="77777777" w:rsidR="0078735F" w:rsidRDefault="0078735F" w:rsidP="00BD0149">
            <w:pPr>
              <w:jc w:val="center"/>
              <w:rPr>
                <w:sz w:val="16"/>
                <w:szCs w:val="16"/>
              </w:rPr>
            </w:pPr>
          </w:p>
          <w:p w14:paraId="40A8F214" w14:textId="77777777" w:rsidR="0078735F" w:rsidRPr="003B7C6A" w:rsidRDefault="0078735F" w:rsidP="00BD0149">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2C5BC6DA" w14:textId="77777777" w:rsidR="0078735F" w:rsidRDefault="0078735F" w:rsidP="00BD0149">
            <w:pPr>
              <w:jc w:val="center"/>
              <w:rPr>
                <w:sz w:val="16"/>
                <w:szCs w:val="16"/>
              </w:rPr>
            </w:pPr>
          </w:p>
          <w:p w14:paraId="57E86E03" w14:textId="77777777" w:rsidR="0078735F" w:rsidRPr="003B7C6A" w:rsidRDefault="0078735F" w:rsidP="00BD0149">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0AD15A9C" w14:textId="77777777" w:rsidR="0078735F" w:rsidRDefault="0078735F" w:rsidP="00BD0149">
            <w:pPr>
              <w:jc w:val="center"/>
              <w:rPr>
                <w:sz w:val="16"/>
                <w:szCs w:val="16"/>
              </w:rPr>
            </w:pPr>
          </w:p>
          <w:p w14:paraId="1C8DCD45" w14:textId="77777777" w:rsidR="0078735F" w:rsidRPr="003B7C6A" w:rsidRDefault="0078735F" w:rsidP="00BD0149">
            <w:pPr>
              <w:jc w:val="center"/>
              <w:rPr>
                <w:sz w:val="16"/>
                <w:szCs w:val="16"/>
              </w:rPr>
            </w:pPr>
            <w:r w:rsidRPr="003B7C6A">
              <w:rPr>
                <w:sz w:val="16"/>
                <w:szCs w:val="16"/>
              </w:rPr>
              <w:t>8</w:t>
            </w:r>
          </w:p>
        </w:tc>
        <w:tc>
          <w:tcPr>
            <w:tcW w:w="299" w:type="dxa"/>
            <w:gridSpan w:val="2"/>
            <w:tcBorders>
              <w:bottom w:val="single" w:sz="4" w:space="0" w:color="auto"/>
            </w:tcBorders>
            <w:shd w:val="clear" w:color="auto" w:fill="8DB3E2" w:themeFill="text2" w:themeFillTint="66"/>
            <w:vAlign w:val="center"/>
          </w:tcPr>
          <w:p w14:paraId="07088532" w14:textId="77777777" w:rsidR="0078735F" w:rsidRDefault="0078735F" w:rsidP="00BD0149">
            <w:pPr>
              <w:jc w:val="center"/>
              <w:rPr>
                <w:sz w:val="16"/>
                <w:szCs w:val="16"/>
              </w:rPr>
            </w:pPr>
          </w:p>
          <w:p w14:paraId="6CEA7A52" w14:textId="77777777" w:rsidR="0078735F" w:rsidRPr="003B7C6A" w:rsidRDefault="0078735F" w:rsidP="00BD0149">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7A638D9A" w14:textId="77777777" w:rsidR="0078735F" w:rsidRDefault="0078735F" w:rsidP="00BD0149">
            <w:pPr>
              <w:jc w:val="center"/>
              <w:rPr>
                <w:sz w:val="16"/>
                <w:szCs w:val="16"/>
              </w:rPr>
            </w:pPr>
            <w:r>
              <w:rPr>
                <w:sz w:val="16"/>
                <w:szCs w:val="16"/>
              </w:rPr>
              <w:t>1</w:t>
            </w:r>
          </w:p>
          <w:p w14:paraId="583C49DA" w14:textId="77777777" w:rsidR="0078735F" w:rsidRPr="003B7C6A" w:rsidRDefault="0078735F" w:rsidP="00BD0149">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1BEA023F" w14:textId="77777777" w:rsidR="0078735F" w:rsidRDefault="0078735F" w:rsidP="00BD0149">
            <w:pPr>
              <w:jc w:val="center"/>
              <w:rPr>
                <w:sz w:val="16"/>
                <w:szCs w:val="16"/>
              </w:rPr>
            </w:pPr>
          </w:p>
          <w:p w14:paraId="7B64DA63" w14:textId="77777777" w:rsidR="0078735F" w:rsidRPr="003B7C6A" w:rsidRDefault="0078735F" w:rsidP="00BD0149">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671B0E4F" w14:textId="77777777" w:rsidR="0078735F" w:rsidRDefault="0078735F" w:rsidP="00BD0149">
            <w:pPr>
              <w:jc w:val="center"/>
              <w:rPr>
                <w:sz w:val="16"/>
                <w:szCs w:val="16"/>
              </w:rPr>
            </w:pPr>
          </w:p>
          <w:p w14:paraId="1400E0C4" w14:textId="77777777" w:rsidR="0078735F" w:rsidRPr="003B7C6A" w:rsidRDefault="0078735F" w:rsidP="00BD0149">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00BB808B" w14:textId="77777777" w:rsidR="0078735F" w:rsidRDefault="0078735F" w:rsidP="00BD0149">
            <w:pPr>
              <w:jc w:val="center"/>
              <w:rPr>
                <w:sz w:val="16"/>
                <w:szCs w:val="16"/>
              </w:rPr>
            </w:pPr>
          </w:p>
          <w:p w14:paraId="343F16F5" w14:textId="77777777" w:rsidR="0078735F" w:rsidRPr="003B7C6A" w:rsidRDefault="0078735F" w:rsidP="00BD0149">
            <w:pPr>
              <w:jc w:val="center"/>
              <w:rPr>
                <w:sz w:val="16"/>
                <w:szCs w:val="16"/>
              </w:rPr>
            </w:pPr>
            <w:r w:rsidRPr="003B7C6A">
              <w:rPr>
                <w:sz w:val="16"/>
                <w:szCs w:val="16"/>
              </w:rPr>
              <w:t>3</w:t>
            </w:r>
          </w:p>
        </w:tc>
        <w:tc>
          <w:tcPr>
            <w:tcW w:w="299" w:type="dxa"/>
            <w:tcBorders>
              <w:bottom w:val="single" w:sz="4" w:space="0" w:color="auto"/>
            </w:tcBorders>
            <w:shd w:val="clear" w:color="auto" w:fill="8DB3E2" w:themeFill="text2" w:themeFillTint="66"/>
            <w:vAlign w:val="center"/>
          </w:tcPr>
          <w:p w14:paraId="73609343" w14:textId="77777777" w:rsidR="0078735F" w:rsidRDefault="0078735F" w:rsidP="00BD0149">
            <w:pPr>
              <w:jc w:val="center"/>
              <w:rPr>
                <w:sz w:val="16"/>
                <w:szCs w:val="16"/>
              </w:rPr>
            </w:pPr>
          </w:p>
          <w:p w14:paraId="5AFE6A03" w14:textId="77777777" w:rsidR="0078735F" w:rsidRPr="003B7C6A" w:rsidRDefault="0078735F" w:rsidP="00BD0149">
            <w:pPr>
              <w:jc w:val="center"/>
              <w:rPr>
                <w:sz w:val="16"/>
                <w:szCs w:val="16"/>
              </w:rPr>
            </w:pPr>
            <w:r w:rsidRPr="003B7C6A">
              <w:rPr>
                <w:sz w:val="16"/>
                <w:szCs w:val="16"/>
              </w:rPr>
              <w:t>4</w:t>
            </w:r>
          </w:p>
        </w:tc>
        <w:tc>
          <w:tcPr>
            <w:tcW w:w="299" w:type="dxa"/>
            <w:tcBorders>
              <w:bottom w:val="single" w:sz="4" w:space="0" w:color="auto"/>
            </w:tcBorders>
            <w:shd w:val="clear" w:color="auto" w:fill="8DB3E2" w:themeFill="text2" w:themeFillTint="66"/>
            <w:vAlign w:val="center"/>
          </w:tcPr>
          <w:p w14:paraId="6D35D046" w14:textId="77777777" w:rsidR="0078735F" w:rsidRDefault="0078735F" w:rsidP="00BD0149">
            <w:pPr>
              <w:jc w:val="center"/>
              <w:rPr>
                <w:sz w:val="16"/>
                <w:szCs w:val="16"/>
              </w:rPr>
            </w:pPr>
          </w:p>
          <w:p w14:paraId="44840FCE" w14:textId="77777777" w:rsidR="0078735F" w:rsidRPr="003B7C6A" w:rsidRDefault="0078735F" w:rsidP="00BD0149">
            <w:pPr>
              <w:jc w:val="center"/>
              <w:rPr>
                <w:sz w:val="16"/>
                <w:szCs w:val="16"/>
              </w:rPr>
            </w:pPr>
            <w:r w:rsidRPr="003B7C6A">
              <w:rPr>
                <w:sz w:val="16"/>
                <w:szCs w:val="16"/>
              </w:rPr>
              <w:t>5</w:t>
            </w:r>
          </w:p>
        </w:tc>
        <w:tc>
          <w:tcPr>
            <w:tcW w:w="314" w:type="dxa"/>
            <w:tcBorders>
              <w:bottom w:val="single" w:sz="4" w:space="0" w:color="auto"/>
            </w:tcBorders>
            <w:shd w:val="clear" w:color="auto" w:fill="8DB3E2" w:themeFill="text2" w:themeFillTint="66"/>
            <w:vAlign w:val="center"/>
          </w:tcPr>
          <w:p w14:paraId="195F2DC7" w14:textId="77777777" w:rsidR="0078735F" w:rsidRDefault="0078735F" w:rsidP="00BD0149">
            <w:pPr>
              <w:jc w:val="center"/>
              <w:rPr>
                <w:sz w:val="16"/>
                <w:szCs w:val="16"/>
              </w:rPr>
            </w:pPr>
          </w:p>
          <w:p w14:paraId="736BD9E5" w14:textId="77777777" w:rsidR="0078735F" w:rsidRPr="003B7C6A" w:rsidRDefault="0078735F" w:rsidP="00BD0149">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0B9325A6" w14:textId="77777777" w:rsidR="0078735F" w:rsidRDefault="0078735F" w:rsidP="00BD0149">
            <w:pPr>
              <w:jc w:val="center"/>
              <w:rPr>
                <w:sz w:val="16"/>
                <w:szCs w:val="16"/>
              </w:rPr>
            </w:pPr>
          </w:p>
          <w:p w14:paraId="271803BC" w14:textId="77777777" w:rsidR="0078735F" w:rsidRPr="003B7C6A" w:rsidRDefault="0078735F" w:rsidP="00BD0149">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5F540023" w14:textId="77777777" w:rsidR="0078735F" w:rsidRDefault="0078735F" w:rsidP="00BD0149">
            <w:pPr>
              <w:jc w:val="center"/>
              <w:rPr>
                <w:sz w:val="16"/>
                <w:szCs w:val="16"/>
              </w:rPr>
            </w:pPr>
          </w:p>
          <w:p w14:paraId="34962B70" w14:textId="77777777" w:rsidR="0078735F" w:rsidRPr="003B7C6A" w:rsidRDefault="0078735F" w:rsidP="00BD0149">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000D30AC" w14:textId="77777777" w:rsidR="0078735F" w:rsidRDefault="0078735F" w:rsidP="00BD0149">
            <w:pPr>
              <w:jc w:val="center"/>
              <w:rPr>
                <w:sz w:val="16"/>
                <w:szCs w:val="16"/>
              </w:rPr>
            </w:pPr>
          </w:p>
          <w:p w14:paraId="1510E6D1" w14:textId="77777777" w:rsidR="0078735F" w:rsidRPr="003B7C6A" w:rsidRDefault="0078735F" w:rsidP="00BD0149">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44739979" w14:textId="77777777" w:rsidR="0078735F" w:rsidRDefault="0078735F" w:rsidP="00BD0149">
            <w:pPr>
              <w:jc w:val="center"/>
              <w:rPr>
                <w:sz w:val="16"/>
                <w:szCs w:val="16"/>
              </w:rPr>
            </w:pPr>
            <w:r>
              <w:rPr>
                <w:sz w:val="16"/>
                <w:szCs w:val="16"/>
              </w:rPr>
              <w:t>2</w:t>
            </w:r>
          </w:p>
          <w:p w14:paraId="21D38B46" w14:textId="77777777" w:rsidR="0078735F" w:rsidRPr="003B7C6A" w:rsidRDefault="0078735F" w:rsidP="00BD0149">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4B92B54D" w14:textId="77777777" w:rsidR="0078735F" w:rsidRDefault="0078735F" w:rsidP="00BD0149">
            <w:pPr>
              <w:jc w:val="center"/>
              <w:rPr>
                <w:sz w:val="16"/>
                <w:szCs w:val="16"/>
              </w:rPr>
            </w:pPr>
          </w:p>
          <w:p w14:paraId="56421FA4" w14:textId="77777777" w:rsidR="0078735F" w:rsidRPr="003B7C6A" w:rsidRDefault="0078735F" w:rsidP="00BD0149">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41C4BA28" w14:textId="77777777" w:rsidR="0078735F" w:rsidRDefault="0078735F" w:rsidP="00BD0149">
            <w:pPr>
              <w:jc w:val="center"/>
              <w:rPr>
                <w:sz w:val="16"/>
                <w:szCs w:val="16"/>
              </w:rPr>
            </w:pPr>
          </w:p>
          <w:p w14:paraId="332679BB" w14:textId="77777777" w:rsidR="0078735F" w:rsidRPr="003B7C6A" w:rsidRDefault="0078735F" w:rsidP="00BD0149">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6618D5AB" w14:textId="77777777" w:rsidR="0078735F" w:rsidRDefault="0078735F" w:rsidP="00BD0149">
            <w:pPr>
              <w:jc w:val="center"/>
              <w:rPr>
                <w:sz w:val="16"/>
                <w:szCs w:val="16"/>
              </w:rPr>
            </w:pPr>
          </w:p>
          <w:p w14:paraId="61CA000C" w14:textId="77777777" w:rsidR="0078735F" w:rsidRPr="003B7C6A" w:rsidRDefault="0078735F" w:rsidP="00BD0149">
            <w:pPr>
              <w:jc w:val="center"/>
              <w:rPr>
                <w:sz w:val="16"/>
                <w:szCs w:val="16"/>
              </w:rPr>
            </w:pPr>
            <w:r>
              <w:rPr>
                <w:sz w:val="16"/>
                <w:szCs w:val="16"/>
              </w:rPr>
              <w:t>3</w:t>
            </w:r>
          </w:p>
        </w:tc>
        <w:tc>
          <w:tcPr>
            <w:tcW w:w="301" w:type="dxa"/>
            <w:tcBorders>
              <w:bottom w:val="single" w:sz="4" w:space="0" w:color="auto"/>
            </w:tcBorders>
            <w:shd w:val="clear" w:color="auto" w:fill="8DB3E2" w:themeFill="text2" w:themeFillTint="66"/>
            <w:vAlign w:val="center"/>
          </w:tcPr>
          <w:p w14:paraId="1D70C106" w14:textId="77777777" w:rsidR="0078735F" w:rsidRDefault="0078735F" w:rsidP="00BD0149">
            <w:pPr>
              <w:jc w:val="center"/>
              <w:rPr>
                <w:sz w:val="16"/>
                <w:szCs w:val="16"/>
              </w:rPr>
            </w:pPr>
          </w:p>
          <w:p w14:paraId="09A9D5E7" w14:textId="77777777" w:rsidR="0078735F" w:rsidRPr="003B7C6A" w:rsidRDefault="0078735F" w:rsidP="00BD0149">
            <w:pPr>
              <w:jc w:val="center"/>
              <w:rPr>
                <w:sz w:val="16"/>
                <w:szCs w:val="16"/>
              </w:rPr>
            </w:pPr>
            <w:r>
              <w:rPr>
                <w:sz w:val="16"/>
                <w:szCs w:val="16"/>
              </w:rPr>
              <w:t>4</w:t>
            </w:r>
          </w:p>
        </w:tc>
        <w:tc>
          <w:tcPr>
            <w:tcW w:w="299" w:type="dxa"/>
            <w:tcBorders>
              <w:bottom w:val="single" w:sz="4" w:space="0" w:color="auto"/>
            </w:tcBorders>
            <w:shd w:val="clear" w:color="auto" w:fill="8DB3E2" w:themeFill="text2" w:themeFillTint="66"/>
            <w:vAlign w:val="center"/>
          </w:tcPr>
          <w:p w14:paraId="537FC6C6" w14:textId="77777777" w:rsidR="0078735F" w:rsidRDefault="0078735F" w:rsidP="00BD0149">
            <w:pPr>
              <w:jc w:val="center"/>
              <w:rPr>
                <w:sz w:val="16"/>
                <w:szCs w:val="16"/>
              </w:rPr>
            </w:pPr>
          </w:p>
          <w:p w14:paraId="67F97B2F" w14:textId="77777777" w:rsidR="0078735F" w:rsidRPr="003B7C6A" w:rsidRDefault="0078735F" w:rsidP="00BD0149">
            <w:pPr>
              <w:jc w:val="center"/>
              <w:rPr>
                <w:sz w:val="16"/>
                <w:szCs w:val="16"/>
              </w:rPr>
            </w:pPr>
            <w:r>
              <w:rPr>
                <w:sz w:val="16"/>
                <w:szCs w:val="16"/>
              </w:rPr>
              <w:t>5</w:t>
            </w:r>
          </w:p>
        </w:tc>
        <w:tc>
          <w:tcPr>
            <w:tcW w:w="299" w:type="dxa"/>
            <w:tcBorders>
              <w:bottom w:val="single" w:sz="4" w:space="0" w:color="auto"/>
            </w:tcBorders>
            <w:shd w:val="clear" w:color="auto" w:fill="8DB3E2" w:themeFill="text2" w:themeFillTint="66"/>
            <w:vAlign w:val="center"/>
          </w:tcPr>
          <w:p w14:paraId="68F7B16F" w14:textId="77777777" w:rsidR="0078735F" w:rsidRDefault="0078735F" w:rsidP="00BD0149">
            <w:pPr>
              <w:jc w:val="center"/>
              <w:rPr>
                <w:sz w:val="16"/>
                <w:szCs w:val="16"/>
              </w:rPr>
            </w:pPr>
          </w:p>
          <w:p w14:paraId="015ED6BB" w14:textId="77777777" w:rsidR="0078735F" w:rsidRPr="003B7C6A" w:rsidRDefault="0078735F" w:rsidP="00BD0149">
            <w:pPr>
              <w:jc w:val="center"/>
              <w:rPr>
                <w:sz w:val="16"/>
                <w:szCs w:val="16"/>
              </w:rPr>
            </w:pPr>
            <w:r>
              <w:rPr>
                <w:sz w:val="16"/>
                <w:szCs w:val="16"/>
              </w:rPr>
              <w:t>6</w:t>
            </w:r>
          </w:p>
        </w:tc>
        <w:tc>
          <w:tcPr>
            <w:tcW w:w="299" w:type="dxa"/>
            <w:tcBorders>
              <w:bottom w:val="single" w:sz="4" w:space="0" w:color="auto"/>
            </w:tcBorders>
            <w:shd w:val="clear" w:color="auto" w:fill="8DB3E2" w:themeFill="text2" w:themeFillTint="66"/>
            <w:vAlign w:val="center"/>
          </w:tcPr>
          <w:p w14:paraId="2E606A86" w14:textId="77777777" w:rsidR="0078735F" w:rsidRDefault="0078735F" w:rsidP="00BD0149">
            <w:pPr>
              <w:jc w:val="center"/>
              <w:rPr>
                <w:sz w:val="16"/>
                <w:szCs w:val="16"/>
              </w:rPr>
            </w:pPr>
          </w:p>
          <w:p w14:paraId="43E35F10" w14:textId="77777777" w:rsidR="0078735F" w:rsidRPr="003B7C6A" w:rsidRDefault="0078735F" w:rsidP="00BD0149">
            <w:pPr>
              <w:jc w:val="center"/>
              <w:rPr>
                <w:sz w:val="16"/>
                <w:szCs w:val="16"/>
              </w:rPr>
            </w:pPr>
            <w:r>
              <w:rPr>
                <w:sz w:val="16"/>
                <w:szCs w:val="16"/>
              </w:rPr>
              <w:t>7</w:t>
            </w:r>
          </w:p>
        </w:tc>
        <w:tc>
          <w:tcPr>
            <w:tcW w:w="299" w:type="dxa"/>
            <w:tcBorders>
              <w:bottom w:val="single" w:sz="4" w:space="0" w:color="auto"/>
            </w:tcBorders>
            <w:shd w:val="clear" w:color="auto" w:fill="8DB3E2" w:themeFill="text2" w:themeFillTint="66"/>
            <w:vAlign w:val="center"/>
          </w:tcPr>
          <w:p w14:paraId="04C2B9A0" w14:textId="77777777" w:rsidR="0078735F" w:rsidRDefault="0078735F" w:rsidP="00BD0149">
            <w:pPr>
              <w:jc w:val="center"/>
              <w:rPr>
                <w:sz w:val="16"/>
                <w:szCs w:val="16"/>
              </w:rPr>
            </w:pPr>
          </w:p>
          <w:p w14:paraId="3D57F1F6" w14:textId="77777777" w:rsidR="0078735F" w:rsidRPr="003B7C6A" w:rsidRDefault="0078735F" w:rsidP="00BD0149">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71EA451A" w14:textId="77777777" w:rsidR="0078735F" w:rsidRDefault="0078735F" w:rsidP="00BD0149">
            <w:pPr>
              <w:jc w:val="center"/>
              <w:rPr>
                <w:sz w:val="16"/>
                <w:szCs w:val="16"/>
              </w:rPr>
            </w:pPr>
          </w:p>
          <w:p w14:paraId="4369F560" w14:textId="77777777" w:rsidR="0078735F" w:rsidRPr="003B7C6A" w:rsidRDefault="0078735F" w:rsidP="00BD0149">
            <w:pPr>
              <w:jc w:val="center"/>
              <w:rPr>
                <w:sz w:val="16"/>
                <w:szCs w:val="16"/>
              </w:rPr>
            </w:pPr>
            <w:r>
              <w:rPr>
                <w:sz w:val="16"/>
                <w:szCs w:val="16"/>
              </w:rPr>
              <w:t>9</w:t>
            </w:r>
          </w:p>
        </w:tc>
        <w:tc>
          <w:tcPr>
            <w:tcW w:w="299" w:type="dxa"/>
            <w:tcBorders>
              <w:bottom w:val="single" w:sz="4" w:space="0" w:color="auto"/>
            </w:tcBorders>
            <w:shd w:val="clear" w:color="auto" w:fill="8DB3E2" w:themeFill="text2" w:themeFillTint="66"/>
            <w:vAlign w:val="center"/>
          </w:tcPr>
          <w:p w14:paraId="52F73253" w14:textId="77777777" w:rsidR="0078735F" w:rsidRDefault="0078735F" w:rsidP="00BD0149">
            <w:pPr>
              <w:jc w:val="center"/>
              <w:rPr>
                <w:sz w:val="16"/>
                <w:szCs w:val="16"/>
              </w:rPr>
            </w:pPr>
            <w:r>
              <w:rPr>
                <w:sz w:val="16"/>
                <w:szCs w:val="16"/>
              </w:rPr>
              <w:t>3</w:t>
            </w:r>
          </w:p>
          <w:p w14:paraId="70527ACF" w14:textId="77777777" w:rsidR="0078735F" w:rsidRPr="003B7C6A" w:rsidRDefault="0078735F" w:rsidP="00BD0149">
            <w:pPr>
              <w:jc w:val="center"/>
              <w:rPr>
                <w:sz w:val="16"/>
                <w:szCs w:val="16"/>
              </w:rPr>
            </w:pPr>
            <w:r>
              <w:rPr>
                <w:sz w:val="16"/>
                <w:szCs w:val="16"/>
              </w:rPr>
              <w:t>0</w:t>
            </w:r>
          </w:p>
        </w:tc>
        <w:tc>
          <w:tcPr>
            <w:tcW w:w="299" w:type="dxa"/>
            <w:tcBorders>
              <w:bottom w:val="single" w:sz="4" w:space="0" w:color="auto"/>
            </w:tcBorders>
            <w:shd w:val="clear" w:color="auto" w:fill="8DB3E2" w:themeFill="text2" w:themeFillTint="66"/>
            <w:vAlign w:val="center"/>
          </w:tcPr>
          <w:p w14:paraId="273E3D2E" w14:textId="77777777" w:rsidR="0078735F" w:rsidRDefault="0078735F" w:rsidP="00BD0149">
            <w:pPr>
              <w:jc w:val="center"/>
              <w:rPr>
                <w:sz w:val="16"/>
                <w:szCs w:val="16"/>
              </w:rPr>
            </w:pPr>
          </w:p>
          <w:p w14:paraId="19BDC96E" w14:textId="77777777" w:rsidR="0078735F" w:rsidRPr="003B7C6A" w:rsidRDefault="0078735F" w:rsidP="00BD0149">
            <w:pPr>
              <w:jc w:val="center"/>
              <w:rPr>
                <w:sz w:val="16"/>
                <w:szCs w:val="16"/>
              </w:rPr>
            </w:pPr>
            <w:r>
              <w:rPr>
                <w:sz w:val="16"/>
                <w:szCs w:val="16"/>
              </w:rPr>
              <w:t>1</w:t>
            </w:r>
          </w:p>
        </w:tc>
        <w:tc>
          <w:tcPr>
            <w:tcW w:w="304" w:type="dxa"/>
            <w:gridSpan w:val="2"/>
            <w:tcBorders>
              <w:bottom w:val="single" w:sz="4" w:space="0" w:color="auto"/>
            </w:tcBorders>
            <w:shd w:val="clear" w:color="auto" w:fill="8DB3E2" w:themeFill="text2" w:themeFillTint="66"/>
            <w:vAlign w:val="center"/>
          </w:tcPr>
          <w:p w14:paraId="20E551E3" w14:textId="77777777" w:rsidR="0078735F" w:rsidRDefault="0078735F" w:rsidP="00BD0149">
            <w:pPr>
              <w:jc w:val="center"/>
              <w:rPr>
                <w:sz w:val="16"/>
                <w:szCs w:val="16"/>
              </w:rPr>
            </w:pPr>
          </w:p>
          <w:p w14:paraId="18832B89" w14:textId="77777777" w:rsidR="0078735F" w:rsidRPr="003B7C6A" w:rsidRDefault="0078735F" w:rsidP="00BD0149">
            <w:pPr>
              <w:jc w:val="center"/>
              <w:rPr>
                <w:sz w:val="16"/>
                <w:szCs w:val="16"/>
              </w:rPr>
            </w:pPr>
            <w:r>
              <w:rPr>
                <w:sz w:val="16"/>
                <w:szCs w:val="16"/>
              </w:rPr>
              <w:t>2</w:t>
            </w:r>
          </w:p>
        </w:tc>
      </w:tr>
      <w:tr w:rsidR="004F3789" w:rsidRPr="003B7C6A" w14:paraId="7C218DC6" w14:textId="77777777" w:rsidTr="00D70231">
        <w:trPr>
          <w:gridAfter w:val="1"/>
          <w:wAfter w:w="6" w:type="dxa"/>
          <w:trHeight w:val="177"/>
        </w:trPr>
        <w:tc>
          <w:tcPr>
            <w:tcW w:w="2388" w:type="dxa"/>
            <w:gridSpan w:val="9"/>
            <w:shd w:val="clear" w:color="auto" w:fill="DBE5F1" w:themeFill="accent1" w:themeFillTint="33"/>
            <w:vAlign w:val="center"/>
          </w:tcPr>
          <w:p w14:paraId="1415E17A" w14:textId="77777777" w:rsidR="004F3789" w:rsidRPr="003B7C6A" w:rsidRDefault="004F3789" w:rsidP="00BD0149">
            <w:pPr>
              <w:jc w:val="center"/>
            </w:pPr>
            <w:r>
              <w:t>Sub-session Channel ID</w:t>
            </w:r>
          </w:p>
        </w:tc>
        <w:tc>
          <w:tcPr>
            <w:tcW w:w="2389" w:type="dxa"/>
            <w:gridSpan w:val="8"/>
            <w:shd w:val="clear" w:color="auto" w:fill="DBE5F1" w:themeFill="accent1" w:themeFillTint="33"/>
            <w:vAlign w:val="center"/>
          </w:tcPr>
          <w:p w14:paraId="2677CE3A" w14:textId="77777777" w:rsidR="004F3789" w:rsidRPr="003B7C6A" w:rsidRDefault="009A5E22" w:rsidP="00BD0149">
            <w:pPr>
              <w:jc w:val="center"/>
            </w:pPr>
            <w:r>
              <w:t>Source ID</w:t>
            </w:r>
          </w:p>
        </w:tc>
        <w:tc>
          <w:tcPr>
            <w:tcW w:w="4785" w:type="dxa"/>
            <w:gridSpan w:val="16"/>
            <w:shd w:val="clear" w:color="auto" w:fill="DBE5F1" w:themeFill="accent1" w:themeFillTint="33"/>
            <w:vAlign w:val="center"/>
          </w:tcPr>
          <w:p w14:paraId="5D2F56CB" w14:textId="77777777" w:rsidR="004F3789" w:rsidRPr="003B7C6A" w:rsidRDefault="004F3789" w:rsidP="00BD0149">
            <w:pPr>
              <w:jc w:val="center"/>
            </w:pPr>
            <w:r>
              <w:t>Length</w:t>
            </w:r>
          </w:p>
        </w:tc>
      </w:tr>
      <w:tr w:rsidR="0078735F" w14:paraId="3A9CDCEE" w14:textId="77777777" w:rsidTr="002A1F66">
        <w:trPr>
          <w:gridAfter w:val="1"/>
          <w:wAfter w:w="6" w:type="dxa"/>
          <w:trHeight w:val="177"/>
        </w:trPr>
        <w:tc>
          <w:tcPr>
            <w:tcW w:w="9562" w:type="dxa"/>
            <w:gridSpan w:val="33"/>
            <w:shd w:val="clear" w:color="auto" w:fill="DBE5F1" w:themeFill="accent1" w:themeFillTint="33"/>
            <w:vAlign w:val="center"/>
          </w:tcPr>
          <w:p w14:paraId="2E48D194" w14:textId="6E2B1972" w:rsidR="0078735F" w:rsidRDefault="00A8413A" w:rsidP="00BD0149">
            <w:pPr>
              <w:jc w:val="center"/>
            </w:pPr>
            <w:ins w:id="73" w:author="nbuckles" w:date="2016-07-07T10:04:00Z">
              <w:r>
                <w:t xml:space="preserve">Maximum </w:t>
              </w:r>
            </w:ins>
            <w:r w:rsidR="0078735F">
              <w:t>Bitrate</w:t>
            </w:r>
          </w:p>
        </w:tc>
      </w:tr>
      <w:tr w:rsidR="00A8413A" w14:paraId="0F27CEB9" w14:textId="77777777" w:rsidTr="002A1F66">
        <w:trPr>
          <w:gridAfter w:val="1"/>
          <w:wAfter w:w="6" w:type="dxa"/>
          <w:trHeight w:val="177"/>
          <w:ins w:id="74" w:author="nbuckles" w:date="2016-07-07T10:04:00Z"/>
        </w:trPr>
        <w:tc>
          <w:tcPr>
            <w:tcW w:w="9562" w:type="dxa"/>
            <w:gridSpan w:val="33"/>
            <w:shd w:val="clear" w:color="auto" w:fill="DBE5F1" w:themeFill="accent1" w:themeFillTint="33"/>
            <w:vAlign w:val="center"/>
          </w:tcPr>
          <w:p w14:paraId="5FC47776" w14:textId="0532556B" w:rsidR="00A8413A" w:rsidRDefault="00A8413A" w:rsidP="00BD0149">
            <w:pPr>
              <w:jc w:val="center"/>
              <w:rPr>
                <w:ins w:id="75" w:author="nbuckles" w:date="2016-07-07T10:04:00Z"/>
              </w:rPr>
            </w:pPr>
            <w:ins w:id="76" w:author="nbuckles" w:date="2016-07-07T10:04:00Z">
              <w:r>
                <w:t>Preferred Bitrate</w:t>
              </w:r>
            </w:ins>
          </w:p>
        </w:tc>
      </w:tr>
      <w:tr w:rsidR="00D87DC7" w14:paraId="67E51A8D" w14:textId="77777777" w:rsidTr="002A1F66">
        <w:trPr>
          <w:gridAfter w:val="1"/>
          <w:wAfter w:w="6" w:type="dxa"/>
          <w:trHeight w:val="177"/>
        </w:trPr>
        <w:tc>
          <w:tcPr>
            <w:tcW w:w="4777" w:type="dxa"/>
            <w:gridSpan w:val="17"/>
            <w:shd w:val="clear" w:color="auto" w:fill="DBE5F1" w:themeFill="accent1" w:themeFillTint="33"/>
            <w:vAlign w:val="center"/>
          </w:tcPr>
          <w:p w14:paraId="2ED458D9" w14:textId="77777777" w:rsidR="00D87DC7" w:rsidRDefault="00D87DC7" w:rsidP="00BD0149">
            <w:pPr>
              <w:jc w:val="center"/>
            </w:pPr>
            <w:r>
              <w:t>Policy Type</w:t>
            </w:r>
          </w:p>
        </w:tc>
        <w:tc>
          <w:tcPr>
            <w:tcW w:w="4785" w:type="dxa"/>
            <w:gridSpan w:val="16"/>
            <w:shd w:val="clear" w:color="auto" w:fill="DBE5F1" w:themeFill="accent1" w:themeFillTint="33"/>
            <w:vAlign w:val="center"/>
          </w:tcPr>
          <w:p w14:paraId="23615420" w14:textId="77777777" w:rsidR="00D87DC7" w:rsidRDefault="00D87DC7" w:rsidP="00BD0149">
            <w:pPr>
              <w:jc w:val="center"/>
            </w:pPr>
            <w:r>
              <w:t>Policy Info Length</w:t>
            </w:r>
          </w:p>
        </w:tc>
      </w:tr>
      <w:tr w:rsidR="00CC6748" w14:paraId="226BA611" w14:textId="77777777" w:rsidTr="002A1F66">
        <w:trPr>
          <w:gridAfter w:val="1"/>
          <w:wAfter w:w="6" w:type="dxa"/>
          <w:trHeight w:val="177"/>
        </w:trPr>
        <w:tc>
          <w:tcPr>
            <w:tcW w:w="9562" w:type="dxa"/>
            <w:gridSpan w:val="33"/>
            <w:shd w:val="clear" w:color="auto" w:fill="DBE5F1" w:themeFill="accent1" w:themeFillTint="33"/>
            <w:vAlign w:val="center"/>
          </w:tcPr>
          <w:p w14:paraId="5B3885A3" w14:textId="77777777" w:rsidR="00CC6748" w:rsidRDefault="00CC6748" w:rsidP="00BD0149">
            <w:pPr>
              <w:jc w:val="center"/>
            </w:pPr>
            <w:r>
              <w:t>...</w:t>
            </w:r>
          </w:p>
        </w:tc>
      </w:tr>
    </w:tbl>
    <w:p w14:paraId="16CEAA94" w14:textId="77777777" w:rsidR="0078735F" w:rsidRDefault="0078735F"/>
    <w:p w14:paraId="11729F6C" w14:textId="77777777" w:rsidR="00E30F87" w:rsidRPr="00CA24F8" w:rsidRDefault="00E30F87" w:rsidP="00CA24F8">
      <w:r w:rsidRPr="002011D7">
        <w:rPr>
          <w:b/>
        </w:rPr>
        <w:t>Sub-session Channel I</w:t>
      </w:r>
      <w:r w:rsidR="00BD002A">
        <w:rPr>
          <w:b/>
        </w:rPr>
        <w:t>D</w:t>
      </w:r>
      <w:r w:rsidRPr="002011D7">
        <w:rPr>
          <w:b/>
        </w:rPr>
        <w:t xml:space="preserve"> (</w:t>
      </w:r>
      <w:r w:rsidR="004F3789">
        <w:rPr>
          <w:b/>
        </w:rPr>
        <w:t>8</w:t>
      </w:r>
      <w:r w:rsidRPr="002011D7">
        <w:rPr>
          <w:b/>
        </w:rPr>
        <w:t xml:space="preserve"> bits):</w:t>
      </w:r>
      <w:r>
        <w:t xml:space="preserve"> The id with which th</w:t>
      </w:r>
      <w:r w:rsidR="001B25AE">
        <w:t xml:space="preserve">e </w:t>
      </w:r>
      <w:r w:rsidR="009A5E22">
        <w:t xml:space="preserve">media </w:t>
      </w:r>
      <w:r w:rsidR="001B25AE">
        <w:t xml:space="preserve">sender should tag </w:t>
      </w:r>
      <w:r w:rsidR="00235254">
        <w:t>all RTP packets that match this request</w:t>
      </w:r>
      <w:r>
        <w:t>.</w:t>
      </w:r>
      <w:r w:rsidR="00CA24F8">
        <w:t xml:space="preserve"> This is conveyed in the </w:t>
      </w:r>
      <w:r w:rsidR="00CA24F8">
        <w:rPr>
          <w:i/>
        </w:rPr>
        <w:t>virtual identifier</w:t>
      </w:r>
      <w:r w:rsidR="00CA24F8">
        <w:t xml:space="preserve"> RTP extension header (see the </w:t>
      </w:r>
      <w:r w:rsidR="00CA24F8" w:rsidRPr="00CA24F8">
        <w:rPr>
          <w:i/>
        </w:rPr>
        <w:t>‘multistream-signalling</w:t>
      </w:r>
      <w:r w:rsidR="00CA24F8">
        <w:t>’ document for a definition of this element).</w:t>
      </w:r>
    </w:p>
    <w:p w14:paraId="755AB9CA" w14:textId="77777777" w:rsidR="004F3789" w:rsidRDefault="009A5E22">
      <w:r>
        <w:rPr>
          <w:b/>
        </w:rPr>
        <w:t>Source ID</w:t>
      </w:r>
      <w:r w:rsidR="004F3789" w:rsidRPr="00337F64">
        <w:rPr>
          <w:b/>
        </w:rPr>
        <w:t xml:space="preserve"> (8 bits):</w:t>
      </w:r>
      <w:r w:rsidR="004F3789">
        <w:t xml:space="preserve"> </w:t>
      </w:r>
      <w:r>
        <w:t xml:space="preserve">The ID of the </w:t>
      </w:r>
      <w:r w:rsidRPr="009A5E22">
        <w:rPr>
          <w:i/>
        </w:rPr>
        <w:t>sprop-source</w:t>
      </w:r>
      <w:r>
        <w:t xml:space="preserve"> attribute advertised by the media sender in their most recent SDP offer or answer that this request is related to.</w:t>
      </w:r>
    </w:p>
    <w:p w14:paraId="34966621" w14:textId="77777777" w:rsidR="002011D7" w:rsidRDefault="008508B4">
      <w:r w:rsidRPr="002011D7">
        <w:rPr>
          <w:b/>
        </w:rPr>
        <w:lastRenderedPageBreak/>
        <w:t>Length</w:t>
      </w:r>
      <w:r w:rsidR="00EF7E4E" w:rsidRPr="002011D7">
        <w:rPr>
          <w:b/>
        </w:rPr>
        <w:t xml:space="preserve"> (16 bits):</w:t>
      </w:r>
      <w:r w:rsidR="00EF7E4E">
        <w:t xml:space="preserve"> Length of the r</w:t>
      </w:r>
      <w:r w:rsidR="00E30F87">
        <w:t>equest in bytes, including the 4</w:t>
      </w:r>
      <w:r w:rsidR="00EF7E4E">
        <w:t xml:space="preserve"> bytes for </w:t>
      </w:r>
      <w:r w:rsidR="00E30F87">
        <w:t>channel id and length.</w:t>
      </w:r>
    </w:p>
    <w:p w14:paraId="08D8E1A0" w14:textId="7703A4E9" w:rsidR="0006325C" w:rsidRDefault="00A8413A" w:rsidP="00BF172A">
      <w:pPr>
        <w:rPr>
          <w:ins w:id="77" w:author="nbuckles" w:date="2016-07-07T10:04:00Z"/>
        </w:rPr>
      </w:pPr>
      <w:ins w:id="78" w:author="nbuckles" w:date="2016-07-07T10:04:00Z">
        <w:r>
          <w:rPr>
            <w:b/>
          </w:rPr>
          <w:t xml:space="preserve">Maximum </w:t>
        </w:r>
      </w:ins>
      <w:r w:rsidR="002011D7" w:rsidRPr="00477F37">
        <w:rPr>
          <w:b/>
        </w:rPr>
        <w:t>Bitrate (32</w:t>
      </w:r>
      <w:r w:rsidR="00EF7E4E" w:rsidRPr="00477F37">
        <w:rPr>
          <w:b/>
        </w:rPr>
        <w:t xml:space="preserve"> bits):</w:t>
      </w:r>
      <w:r w:rsidR="00EF7E4E">
        <w:t xml:space="preserve"> </w:t>
      </w:r>
      <w:r w:rsidR="0078735F">
        <w:t>The maximum</w:t>
      </w:r>
      <w:r w:rsidR="004D7276">
        <w:t xml:space="preserve"> sub-session</w:t>
      </w:r>
      <w:r w:rsidR="0078735F">
        <w:t xml:space="preserve"> channel media bit</w:t>
      </w:r>
      <w:r w:rsidR="002011D7">
        <w:t>rate</w:t>
      </w:r>
      <w:r w:rsidR="00F614BB">
        <w:t>, expressed in bits per second.</w:t>
      </w:r>
    </w:p>
    <w:p w14:paraId="61DA83F1" w14:textId="66C03B48" w:rsidR="00A8413A" w:rsidRPr="00A8413A" w:rsidRDefault="00A8413A" w:rsidP="00BF172A">
      <w:pPr>
        <w:rPr>
          <w:rPrChange w:id="79" w:author="nbuckles" w:date="2016-07-07T10:04:00Z">
            <w:rPr/>
          </w:rPrChange>
        </w:rPr>
      </w:pPr>
      <w:ins w:id="80" w:author="nbuckles" w:date="2016-07-07T10:04:00Z">
        <w:r>
          <w:rPr>
            <w:b/>
          </w:rPr>
          <w:t xml:space="preserve">Preferred Bitrate (32 bits):  </w:t>
        </w:r>
        <w:r>
          <w:t xml:space="preserve">The preferred sub-session channel media bitrate, expressed in bits per second and only present in v2 SCR packets.  The preferred bitrate indicates a bitrate </w:t>
        </w:r>
      </w:ins>
      <w:ins w:id="81" w:author="nbuckles" w:date="2016-07-07T10:06:00Z">
        <w:r>
          <w:t>less than or equal to</w:t>
        </w:r>
      </w:ins>
      <w:ins w:id="82" w:author="nbuckles" w:date="2016-07-07T10:04:00Z">
        <w:r>
          <w:t xml:space="preserve"> the maximum bitrate </w:t>
        </w:r>
      </w:ins>
      <w:ins w:id="83" w:author="nbuckles" w:date="2016-07-07T10:05:00Z">
        <w:r>
          <w:t>that</w:t>
        </w:r>
      </w:ins>
      <w:ins w:id="84" w:author="nbuckles" w:date="2016-07-07T10:04:00Z">
        <w:r>
          <w:t xml:space="preserve"> is preferred based on current network conditions or other criteria.  A sender may send a bitrate higher than the preferred bitrate if necessary</w:t>
        </w:r>
      </w:ins>
      <w:ins w:id="85" w:author="nbuckles" w:date="2016-07-07T10:05:00Z">
        <w:r>
          <w:t xml:space="preserve">, but must always send a bitrate lower than the requested maximum bitrate. </w:t>
        </w:r>
      </w:ins>
    </w:p>
    <w:p w14:paraId="03545E3E" w14:textId="77777777" w:rsidR="00BD002A" w:rsidRDefault="00BD002A" w:rsidP="00A450AB">
      <w:r w:rsidRPr="00051310">
        <w:rPr>
          <w:b/>
        </w:rPr>
        <w:t>Policy Type (16 bits):</w:t>
      </w:r>
      <w:r>
        <w:t xml:space="preserve"> The policy type ID for the request. If no specific policy is desired by the requester this field must be set to 0. If non-zero, the value must match a policy ID specified by the sender in their most recent SDP message for this source. </w:t>
      </w:r>
    </w:p>
    <w:p w14:paraId="56B01CF4" w14:textId="77777777" w:rsidR="00B833EC" w:rsidRDefault="00B833EC" w:rsidP="00A450AB">
      <w:r w:rsidRPr="00051310">
        <w:rPr>
          <w:b/>
        </w:rPr>
        <w:t>Policy Info Length (16 bits):</w:t>
      </w:r>
      <w:r>
        <w:t xml:space="preserve"> The number of bytes of policy-specific information, </w:t>
      </w:r>
      <w:r>
        <w:rPr>
          <w:b/>
        </w:rPr>
        <w:t>not including</w:t>
      </w:r>
      <w:r>
        <w:t xml:space="preserve"> the policy type and length fields. If the policy type is s</w:t>
      </w:r>
      <w:r w:rsidR="00706A1E">
        <w:t>et to 0, this must</w:t>
      </w:r>
      <w:r>
        <w:t xml:space="preserve"> be set to 0.</w:t>
      </w:r>
    </w:p>
    <w:p w14:paraId="3D53B1D5" w14:textId="77777777" w:rsidR="003A7A5C" w:rsidRDefault="00051310" w:rsidP="00A450AB">
      <w:r>
        <w:rPr>
          <w:b/>
        </w:rPr>
        <w:t>Policy-Specific Info (N</w:t>
      </w:r>
      <w:r w:rsidR="003A7A5C" w:rsidRPr="00051310">
        <w:rPr>
          <w:b/>
        </w:rPr>
        <w:t xml:space="preserve"> bits):</w:t>
      </w:r>
      <w:r w:rsidR="003A7A5C">
        <w:t xml:space="preserve"> The length and format of this information varies depending on the specific policy. The length of the policy-specific info field must be a multiple of 32 bits. Two policies are defined below, and additional policies may be defined later:</w:t>
      </w:r>
    </w:p>
    <w:p w14:paraId="28822CD3" w14:textId="77777777" w:rsidR="00714272" w:rsidRDefault="00241520" w:rsidP="00AC652A">
      <w:pPr>
        <w:pStyle w:val="ListParagraph"/>
        <w:numPr>
          <w:ilvl w:val="0"/>
          <w:numId w:val="1"/>
        </w:numPr>
        <w:rPr>
          <w:ins w:id="86" w:author="nbuckles" w:date="2016-06-24T14:47:00Z"/>
        </w:rPr>
      </w:pPr>
      <w:r>
        <w:rPr>
          <w:b/>
        </w:rPr>
        <w:t>Active Speaker</w:t>
      </w:r>
      <w:r w:rsidR="00AC652A" w:rsidRPr="00BF172A">
        <w:rPr>
          <w:b/>
        </w:rPr>
        <w:t>:</w:t>
      </w:r>
      <w:r w:rsidR="00AC652A">
        <w:t xml:space="preserve"> Length 32 bits. </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left w:w="0" w:type="dxa"/>
          <w:right w:w="0" w:type="dxa"/>
        </w:tblCellMar>
        <w:tblLook w:val="0000" w:firstRow="0" w:lastRow="0" w:firstColumn="0" w:lastColumn="0" w:noHBand="0" w:noVBand="0"/>
        <w:tblPrChange w:id="87" w:author="nbuckles" w:date="2016-06-24T14:50:00Z">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left w:w="0" w:type="dxa"/>
              <w:right w:w="0" w:type="dxa"/>
            </w:tblCellMar>
            <w:tblLook w:val="0000" w:firstRow="0" w:lastRow="0" w:firstColumn="0" w:lastColumn="0" w:noHBand="0" w:noVBand="0"/>
          </w:tblPr>
        </w:tblPrChange>
      </w:tblPr>
      <w:tblGrid>
        <w:gridCol w:w="298"/>
        <w:gridCol w:w="298"/>
        <w:gridCol w:w="298"/>
        <w:gridCol w:w="298"/>
        <w:gridCol w:w="298"/>
        <w:gridCol w:w="299"/>
        <w:gridCol w:w="299"/>
        <w:gridCol w:w="298"/>
        <w:gridCol w:w="298"/>
        <w:gridCol w:w="298"/>
        <w:gridCol w:w="298"/>
        <w:gridCol w:w="298"/>
        <w:gridCol w:w="298"/>
        <w:gridCol w:w="298"/>
        <w:gridCol w:w="298"/>
        <w:gridCol w:w="298"/>
        <w:gridCol w:w="298"/>
        <w:gridCol w:w="298"/>
        <w:gridCol w:w="298"/>
        <w:gridCol w:w="298"/>
        <w:gridCol w:w="298"/>
        <w:gridCol w:w="298"/>
        <w:gridCol w:w="298"/>
        <w:gridCol w:w="298"/>
        <w:gridCol w:w="298"/>
        <w:gridCol w:w="298"/>
        <w:gridCol w:w="302"/>
        <w:gridCol w:w="302"/>
        <w:gridCol w:w="302"/>
        <w:gridCol w:w="302"/>
        <w:gridCol w:w="302"/>
        <w:gridCol w:w="302"/>
        <w:gridCol w:w="6"/>
        <w:tblGridChange w:id="88">
          <w:tblGrid>
            <w:gridCol w:w="275"/>
            <w:gridCol w:w="276"/>
            <w:gridCol w:w="277"/>
            <w:gridCol w:w="281"/>
            <w:gridCol w:w="280"/>
            <w:gridCol w:w="281"/>
            <w:gridCol w:w="281"/>
            <w:gridCol w:w="281"/>
            <w:gridCol w:w="154"/>
            <w:gridCol w:w="653"/>
            <w:gridCol w:w="312"/>
            <w:gridCol w:w="282"/>
            <w:gridCol w:w="282"/>
            <w:gridCol w:w="282"/>
            <w:gridCol w:w="282"/>
            <w:gridCol w:w="282"/>
            <w:gridCol w:w="9"/>
            <w:gridCol w:w="279"/>
            <w:gridCol w:w="19"/>
            <w:gridCol w:w="263"/>
            <w:gridCol w:w="282"/>
            <w:gridCol w:w="282"/>
            <w:gridCol w:w="282"/>
            <w:gridCol w:w="282"/>
            <w:gridCol w:w="282"/>
            <w:gridCol w:w="282"/>
            <w:gridCol w:w="283"/>
            <w:gridCol w:w="282"/>
            <w:gridCol w:w="282"/>
            <w:gridCol w:w="282"/>
            <w:gridCol w:w="282"/>
            <w:gridCol w:w="282"/>
            <w:gridCol w:w="282"/>
            <w:gridCol w:w="282"/>
            <w:gridCol w:w="282"/>
            <w:gridCol w:w="6"/>
          </w:tblGrid>
        </w:tblGridChange>
      </w:tblGrid>
      <w:tr w:rsidR="00714272" w:rsidRPr="003B7C6A" w14:paraId="46AB4A05" w14:textId="77777777" w:rsidTr="00714272">
        <w:trPr>
          <w:trHeight w:val="15"/>
          <w:ins w:id="89" w:author="nbuckles" w:date="2016-06-24T14:47:00Z"/>
          <w:trPrChange w:id="90" w:author="nbuckles" w:date="2016-06-24T14:50:00Z">
            <w:trPr>
              <w:trHeight w:val="15"/>
            </w:trPr>
          </w:trPrChange>
        </w:trPr>
        <w:tc>
          <w:tcPr>
            <w:tcW w:w="298" w:type="dxa"/>
            <w:tcBorders>
              <w:bottom w:val="single" w:sz="4" w:space="0" w:color="auto"/>
            </w:tcBorders>
            <w:shd w:val="clear" w:color="auto" w:fill="8DB3E2" w:themeFill="text2" w:themeFillTint="66"/>
            <w:vAlign w:val="center"/>
            <w:tcPrChange w:id="91" w:author="nbuckles" w:date="2016-06-24T14:50:00Z">
              <w:tcPr>
                <w:tcW w:w="275" w:type="dxa"/>
                <w:tcBorders>
                  <w:bottom w:val="single" w:sz="4" w:space="0" w:color="auto"/>
                </w:tcBorders>
                <w:shd w:val="clear" w:color="auto" w:fill="8DB3E2" w:themeFill="text2" w:themeFillTint="66"/>
                <w:vAlign w:val="center"/>
              </w:tcPr>
            </w:tcPrChange>
          </w:tcPr>
          <w:p w14:paraId="1924F96D" w14:textId="77777777" w:rsidR="00714272" w:rsidRDefault="00714272" w:rsidP="00714272">
            <w:pPr>
              <w:jc w:val="center"/>
              <w:rPr>
                <w:ins w:id="92" w:author="nbuckles" w:date="2016-06-24T14:47:00Z"/>
                <w:sz w:val="16"/>
                <w:szCs w:val="16"/>
              </w:rPr>
            </w:pPr>
          </w:p>
          <w:p w14:paraId="3A8180D9" w14:textId="77777777" w:rsidR="00714272" w:rsidRPr="003B7C6A" w:rsidRDefault="00714272" w:rsidP="00714272">
            <w:pPr>
              <w:jc w:val="center"/>
              <w:rPr>
                <w:ins w:id="93" w:author="nbuckles" w:date="2016-06-24T14:47:00Z"/>
                <w:sz w:val="16"/>
                <w:szCs w:val="16"/>
              </w:rPr>
            </w:pPr>
            <w:ins w:id="94" w:author="nbuckles" w:date="2016-06-24T14:47:00Z">
              <w:r w:rsidRPr="003B7C6A">
                <w:rPr>
                  <w:sz w:val="16"/>
                  <w:szCs w:val="16"/>
                </w:rPr>
                <w:t>1</w:t>
              </w:r>
            </w:ins>
          </w:p>
        </w:tc>
        <w:tc>
          <w:tcPr>
            <w:tcW w:w="298" w:type="dxa"/>
            <w:tcBorders>
              <w:bottom w:val="single" w:sz="4" w:space="0" w:color="auto"/>
            </w:tcBorders>
            <w:shd w:val="clear" w:color="auto" w:fill="8DB3E2" w:themeFill="text2" w:themeFillTint="66"/>
            <w:vAlign w:val="center"/>
            <w:tcPrChange w:id="95" w:author="nbuckles" w:date="2016-06-24T14:50:00Z">
              <w:tcPr>
                <w:tcW w:w="276" w:type="dxa"/>
                <w:tcBorders>
                  <w:bottom w:val="single" w:sz="4" w:space="0" w:color="auto"/>
                </w:tcBorders>
                <w:shd w:val="clear" w:color="auto" w:fill="8DB3E2" w:themeFill="text2" w:themeFillTint="66"/>
                <w:vAlign w:val="center"/>
              </w:tcPr>
            </w:tcPrChange>
          </w:tcPr>
          <w:p w14:paraId="1538CBCB" w14:textId="77777777" w:rsidR="00714272" w:rsidRDefault="00714272" w:rsidP="00714272">
            <w:pPr>
              <w:jc w:val="center"/>
              <w:rPr>
                <w:ins w:id="96" w:author="nbuckles" w:date="2016-06-24T14:47:00Z"/>
                <w:sz w:val="16"/>
                <w:szCs w:val="16"/>
              </w:rPr>
            </w:pPr>
          </w:p>
          <w:p w14:paraId="3EEEDEBF" w14:textId="77777777" w:rsidR="00714272" w:rsidRPr="003B7C6A" w:rsidRDefault="00714272" w:rsidP="00714272">
            <w:pPr>
              <w:jc w:val="center"/>
              <w:rPr>
                <w:ins w:id="97" w:author="nbuckles" w:date="2016-06-24T14:47:00Z"/>
                <w:sz w:val="16"/>
                <w:szCs w:val="16"/>
              </w:rPr>
            </w:pPr>
            <w:ins w:id="98" w:author="nbuckles" w:date="2016-06-24T14:47:00Z">
              <w:r w:rsidRPr="003B7C6A">
                <w:rPr>
                  <w:sz w:val="16"/>
                  <w:szCs w:val="16"/>
                </w:rPr>
                <w:t>2</w:t>
              </w:r>
            </w:ins>
          </w:p>
        </w:tc>
        <w:tc>
          <w:tcPr>
            <w:tcW w:w="298" w:type="dxa"/>
            <w:tcBorders>
              <w:bottom w:val="single" w:sz="4" w:space="0" w:color="auto"/>
            </w:tcBorders>
            <w:shd w:val="clear" w:color="auto" w:fill="8DB3E2" w:themeFill="text2" w:themeFillTint="66"/>
            <w:vAlign w:val="center"/>
            <w:tcPrChange w:id="99" w:author="nbuckles" w:date="2016-06-24T14:50:00Z">
              <w:tcPr>
                <w:tcW w:w="277" w:type="dxa"/>
                <w:tcBorders>
                  <w:bottom w:val="single" w:sz="4" w:space="0" w:color="auto"/>
                </w:tcBorders>
                <w:shd w:val="clear" w:color="auto" w:fill="8DB3E2" w:themeFill="text2" w:themeFillTint="66"/>
                <w:vAlign w:val="center"/>
              </w:tcPr>
            </w:tcPrChange>
          </w:tcPr>
          <w:p w14:paraId="6CE42179" w14:textId="77777777" w:rsidR="00714272" w:rsidRDefault="00714272" w:rsidP="00714272">
            <w:pPr>
              <w:jc w:val="center"/>
              <w:rPr>
                <w:ins w:id="100" w:author="nbuckles" w:date="2016-06-24T14:47:00Z"/>
                <w:sz w:val="16"/>
                <w:szCs w:val="16"/>
              </w:rPr>
            </w:pPr>
          </w:p>
          <w:p w14:paraId="06E501DE" w14:textId="77777777" w:rsidR="00714272" w:rsidRPr="003B7C6A" w:rsidRDefault="00714272" w:rsidP="00714272">
            <w:pPr>
              <w:jc w:val="center"/>
              <w:rPr>
                <w:ins w:id="101" w:author="nbuckles" w:date="2016-06-24T14:47:00Z"/>
                <w:sz w:val="16"/>
                <w:szCs w:val="16"/>
              </w:rPr>
            </w:pPr>
            <w:ins w:id="102" w:author="nbuckles" w:date="2016-06-24T14:47:00Z">
              <w:r w:rsidRPr="003B7C6A">
                <w:rPr>
                  <w:sz w:val="16"/>
                  <w:szCs w:val="16"/>
                </w:rPr>
                <w:t>3</w:t>
              </w:r>
            </w:ins>
          </w:p>
        </w:tc>
        <w:tc>
          <w:tcPr>
            <w:tcW w:w="298" w:type="dxa"/>
            <w:tcBorders>
              <w:bottom w:val="single" w:sz="4" w:space="0" w:color="auto"/>
            </w:tcBorders>
            <w:shd w:val="clear" w:color="auto" w:fill="8DB3E2" w:themeFill="text2" w:themeFillTint="66"/>
            <w:vAlign w:val="center"/>
            <w:tcPrChange w:id="103" w:author="nbuckles" w:date="2016-06-24T14:50:00Z">
              <w:tcPr>
                <w:tcW w:w="281" w:type="dxa"/>
                <w:tcBorders>
                  <w:bottom w:val="single" w:sz="4" w:space="0" w:color="auto"/>
                </w:tcBorders>
                <w:shd w:val="clear" w:color="auto" w:fill="8DB3E2" w:themeFill="text2" w:themeFillTint="66"/>
                <w:vAlign w:val="center"/>
              </w:tcPr>
            </w:tcPrChange>
          </w:tcPr>
          <w:p w14:paraId="1A854C23" w14:textId="77777777" w:rsidR="00714272" w:rsidRDefault="00714272" w:rsidP="00714272">
            <w:pPr>
              <w:jc w:val="center"/>
              <w:rPr>
                <w:ins w:id="104" w:author="nbuckles" w:date="2016-06-24T14:47:00Z"/>
                <w:sz w:val="16"/>
                <w:szCs w:val="16"/>
              </w:rPr>
            </w:pPr>
          </w:p>
          <w:p w14:paraId="06C68DD2" w14:textId="77777777" w:rsidR="00714272" w:rsidRPr="003B7C6A" w:rsidRDefault="00714272" w:rsidP="00714272">
            <w:pPr>
              <w:jc w:val="center"/>
              <w:rPr>
                <w:ins w:id="105" w:author="nbuckles" w:date="2016-06-24T14:47:00Z"/>
                <w:sz w:val="16"/>
                <w:szCs w:val="16"/>
              </w:rPr>
            </w:pPr>
            <w:ins w:id="106" w:author="nbuckles" w:date="2016-06-24T14:47:00Z">
              <w:r w:rsidRPr="003B7C6A">
                <w:rPr>
                  <w:sz w:val="16"/>
                  <w:szCs w:val="16"/>
                </w:rPr>
                <w:t>4</w:t>
              </w:r>
            </w:ins>
          </w:p>
        </w:tc>
        <w:tc>
          <w:tcPr>
            <w:tcW w:w="298" w:type="dxa"/>
            <w:tcBorders>
              <w:bottom w:val="single" w:sz="4" w:space="0" w:color="auto"/>
            </w:tcBorders>
            <w:shd w:val="clear" w:color="auto" w:fill="8DB3E2" w:themeFill="text2" w:themeFillTint="66"/>
            <w:vAlign w:val="center"/>
            <w:tcPrChange w:id="107" w:author="nbuckles" w:date="2016-06-24T14:50:00Z">
              <w:tcPr>
                <w:tcW w:w="280" w:type="dxa"/>
                <w:tcBorders>
                  <w:bottom w:val="single" w:sz="4" w:space="0" w:color="auto"/>
                </w:tcBorders>
                <w:shd w:val="clear" w:color="auto" w:fill="8DB3E2" w:themeFill="text2" w:themeFillTint="66"/>
                <w:vAlign w:val="center"/>
              </w:tcPr>
            </w:tcPrChange>
          </w:tcPr>
          <w:p w14:paraId="0A3B601F" w14:textId="77777777" w:rsidR="00714272" w:rsidRDefault="00714272" w:rsidP="00714272">
            <w:pPr>
              <w:jc w:val="center"/>
              <w:rPr>
                <w:ins w:id="108" w:author="nbuckles" w:date="2016-06-24T14:47:00Z"/>
                <w:sz w:val="16"/>
                <w:szCs w:val="16"/>
              </w:rPr>
            </w:pPr>
          </w:p>
          <w:p w14:paraId="22E34CE5" w14:textId="77777777" w:rsidR="00714272" w:rsidRPr="003B7C6A" w:rsidRDefault="00714272" w:rsidP="00714272">
            <w:pPr>
              <w:jc w:val="center"/>
              <w:rPr>
                <w:ins w:id="109" w:author="nbuckles" w:date="2016-06-24T14:47:00Z"/>
                <w:sz w:val="16"/>
                <w:szCs w:val="16"/>
              </w:rPr>
            </w:pPr>
            <w:ins w:id="110" w:author="nbuckles" w:date="2016-06-24T14:47:00Z">
              <w:r w:rsidRPr="003B7C6A">
                <w:rPr>
                  <w:sz w:val="16"/>
                  <w:szCs w:val="16"/>
                </w:rPr>
                <w:t>5</w:t>
              </w:r>
            </w:ins>
          </w:p>
        </w:tc>
        <w:tc>
          <w:tcPr>
            <w:tcW w:w="299" w:type="dxa"/>
            <w:tcBorders>
              <w:bottom w:val="single" w:sz="4" w:space="0" w:color="auto"/>
            </w:tcBorders>
            <w:shd w:val="clear" w:color="auto" w:fill="8DB3E2" w:themeFill="text2" w:themeFillTint="66"/>
            <w:vAlign w:val="center"/>
            <w:tcPrChange w:id="111" w:author="nbuckles" w:date="2016-06-24T14:50:00Z">
              <w:tcPr>
                <w:tcW w:w="281" w:type="dxa"/>
                <w:tcBorders>
                  <w:bottom w:val="single" w:sz="4" w:space="0" w:color="auto"/>
                </w:tcBorders>
                <w:shd w:val="clear" w:color="auto" w:fill="8DB3E2" w:themeFill="text2" w:themeFillTint="66"/>
                <w:vAlign w:val="center"/>
              </w:tcPr>
            </w:tcPrChange>
          </w:tcPr>
          <w:p w14:paraId="0509B98C" w14:textId="77777777" w:rsidR="00714272" w:rsidRDefault="00714272" w:rsidP="00714272">
            <w:pPr>
              <w:jc w:val="center"/>
              <w:rPr>
                <w:ins w:id="112" w:author="nbuckles" w:date="2016-06-24T14:47:00Z"/>
                <w:sz w:val="16"/>
                <w:szCs w:val="16"/>
              </w:rPr>
            </w:pPr>
          </w:p>
          <w:p w14:paraId="611FE6DB" w14:textId="77777777" w:rsidR="00714272" w:rsidRPr="003B7C6A" w:rsidRDefault="00714272" w:rsidP="00714272">
            <w:pPr>
              <w:jc w:val="center"/>
              <w:rPr>
                <w:ins w:id="113" w:author="nbuckles" w:date="2016-06-24T14:47:00Z"/>
                <w:sz w:val="16"/>
                <w:szCs w:val="16"/>
              </w:rPr>
            </w:pPr>
            <w:ins w:id="114" w:author="nbuckles" w:date="2016-06-24T14:47:00Z">
              <w:r w:rsidRPr="003B7C6A">
                <w:rPr>
                  <w:sz w:val="16"/>
                  <w:szCs w:val="16"/>
                </w:rPr>
                <w:t>6</w:t>
              </w:r>
            </w:ins>
          </w:p>
        </w:tc>
        <w:tc>
          <w:tcPr>
            <w:tcW w:w="299" w:type="dxa"/>
            <w:tcBorders>
              <w:bottom w:val="single" w:sz="4" w:space="0" w:color="auto"/>
            </w:tcBorders>
            <w:shd w:val="clear" w:color="auto" w:fill="8DB3E2" w:themeFill="text2" w:themeFillTint="66"/>
            <w:vAlign w:val="center"/>
            <w:tcPrChange w:id="115" w:author="nbuckles" w:date="2016-06-24T14:50:00Z">
              <w:tcPr>
                <w:tcW w:w="281" w:type="dxa"/>
                <w:tcBorders>
                  <w:bottom w:val="single" w:sz="4" w:space="0" w:color="auto"/>
                </w:tcBorders>
                <w:shd w:val="clear" w:color="auto" w:fill="8DB3E2" w:themeFill="text2" w:themeFillTint="66"/>
                <w:vAlign w:val="center"/>
              </w:tcPr>
            </w:tcPrChange>
          </w:tcPr>
          <w:p w14:paraId="1FE845D7" w14:textId="77777777" w:rsidR="00714272" w:rsidRDefault="00714272" w:rsidP="00714272">
            <w:pPr>
              <w:jc w:val="center"/>
              <w:rPr>
                <w:ins w:id="116" w:author="nbuckles" w:date="2016-06-24T14:47:00Z"/>
                <w:sz w:val="16"/>
                <w:szCs w:val="16"/>
              </w:rPr>
            </w:pPr>
          </w:p>
          <w:p w14:paraId="2CCBFA43" w14:textId="77777777" w:rsidR="00714272" w:rsidRPr="003B7C6A" w:rsidRDefault="00714272" w:rsidP="00714272">
            <w:pPr>
              <w:jc w:val="center"/>
              <w:rPr>
                <w:ins w:id="117" w:author="nbuckles" w:date="2016-06-24T14:47:00Z"/>
                <w:sz w:val="16"/>
                <w:szCs w:val="16"/>
              </w:rPr>
            </w:pPr>
            <w:ins w:id="118" w:author="nbuckles" w:date="2016-06-24T14:47:00Z">
              <w:r w:rsidRPr="003B7C6A">
                <w:rPr>
                  <w:sz w:val="16"/>
                  <w:szCs w:val="16"/>
                </w:rPr>
                <w:t>7</w:t>
              </w:r>
            </w:ins>
          </w:p>
        </w:tc>
        <w:tc>
          <w:tcPr>
            <w:tcW w:w="298" w:type="dxa"/>
            <w:tcBorders>
              <w:bottom w:val="single" w:sz="4" w:space="0" w:color="auto"/>
            </w:tcBorders>
            <w:shd w:val="clear" w:color="auto" w:fill="8DB3E2" w:themeFill="text2" w:themeFillTint="66"/>
            <w:vAlign w:val="center"/>
            <w:tcPrChange w:id="119" w:author="nbuckles" w:date="2016-06-24T14:50:00Z">
              <w:tcPr>
                <w:tcW w:w="281" w:type="dxa"/>
                <w:tcBorders>
                  <w:bottom w:val="single" w:sz="4" w:space="0" w:color="auto"/>
                </w:tcBorders>
                <w:shd w:val="clear" w:color="auto" w:fill="8DB3E2" w:themeFill="text2" w:themeFillTint="66"/>
                <w:vAlign w:val="center"/>
              </w:tcPr>
            </w:tcPrChange>
          </w:tcPr>
          <w:p w14:paraId="284C95D0" w14:textId="77777777" w:rsidR="00714272" w:rsidRDefault="00714272" w:rsidP="00714272">
            <w:pPr>
              <w:jc w:val="center"/>
              <w:rPr>
                <w:ins w:id="120" w:author="nbuckles" w:date="2016-06-24T14:47:00Z"/>
                <w:sz w:val="16"/>
                <w:szCs w:val="16"/>
              </w:rPr>
            </w:pPr>
          </w:p>
          <w:p w14:paraId="1D1C0C41" w14:textId="77777777" w:rsidR="00714272" w:rsidRPr="003B7C6A" w:rsidRDefault="00714272" w:rsidP="00714272">
            <w:pPr>
              <w:jc w:val="center"/>
              <w:rPr>
                <w:ins w:id="121" w:author="nbuckles" w:date="2016-06-24T14:47:00Z"/>
                <w:sz w:val="16"/>
                <w:szCs w:val="16"/>
              </w:rPr>
            </w:pPr>
            <w:ins w:id="122" w:author="nbuckles" w:date="2016-06-24T14:47:00Z">
              <w:r w:rsidRPr="003B7C6A">
                <w:rPr>
                  <w:sz w:val="16"/>
                  <w:szCs w:val="16"/>
                </w:rPr>
                <w:t>8</w:t>
              </w:r>
            </w:ins>
          </w:p>
        </w:tc>
        <w:tc>
          <w:tcPr>
            <w:tcW w:w="298" w:type="dxa"/>
            <w:tcBorders>
              <w:bottom w:val="single" w:sz="4" w:space="0" w:color="auto"/>
            </w:tcBorders>
            <w:shd w:val="clear" w:color="auto" w:fill="8DB3E2" w:themeFill="text2" w:themeFillTint="66"/>
            <w:vAlign w:val="center"/>
            <w:tcPrChange w:id="123" w:author="nbuckles" w:date="2016-06-24T14:50:00Z">
              <w:tcPr>
                <w:tcW w:w="807" w:type="dxa"/>
                <w:gridSpan w:val="2"/>
                <w:tcBorders>
                  <w:bottom w:val="single" w:sz="4" w:space="0" w:color="auto"/>
                </w:tcBorders>
                <w:shd w:val="clear" w:color="auto" w:fill="8DB3E2" w:themeFill="text2" w:themeFillTint="66"/>
                <w:vAlign w:val="center"/>
              </w:tcPr>
            </w:tcPrChange>
          </w:tcPr>
          <w:p w14:paraId="580EDC39" w14:textId="77777777" w:rsidR="00714272" w:rsidRDefault="00714272" w:rsidP="00714272">
            <w:pPr>
              <w:jc w:val="center"/>
              <w:rPr>
                <w:ins w:id="124" w:author="nbuckles" w:date="2016-06-24T14:47:00Z"/>
                <w:sz w:val="16"/>
                <w:szCs w:val="16"/>
              </w:rPr>
            </w:pPr>
          </w:p>
          <w:p w14:paraId="4D2362E7" w14:textId="77777777" w:rsidR="00714272" w:rsidRPr="003B7C6A" w:rsidRDefault="00714272" w:rsidP="00714272">
            <w:pPr>
              <w:jc w:val="center"/>
              <w:rPr>
                <w:ins w:id="125" w:author="nbuckles" w:date="2016-06-24T14:47:00Z"/>
                <w:sz w:val="16"/>
                <w:szCs w:val="16"/>
              </w:rPr>
            </w:pPr>
            <w:ins w:id="126" w:author="nbuckles" w:date="2016-06-24T14:47:00Z">
              <w:r w:rsidRPr="003B7C6A">
                <w:rPr>
                  <w:sz w:val="16"/>
                  <w:szCs w:val="16"/>
                </w:rPr>
                <w:t>9</w:t>
              </w:r>
            </w:ins>
          </w:p>
        </w:tc>
        <w:tc>
          <w:tcPr>
            <w:tcW w:w="298" w:type="dxa"/>
            <w:tcBorders>
              <w:bottom w:val="single" w:sz="4" w:space="0" w:color="auto"/>
            </w:tcBorders>
            <w:shd w:val="clear" w:color="auto" w:fill="8DB3E2" w:themeFill="text2" w:themeFillTint="66"/>
            <w:vAlign w:val="center"/>
            <w:tcPrChange w:id="127" w:author="nbuckles" w:date="2016-06-24T14:50:00Z">
              <w:tcPr>
                <w:tcW w:w="312" w:type="dxa"/>
                <w:tcBorders>
                  <w:bottom w:val="single" w:sz="4" w:space="0" w:color="auto"/>
                </w:tcBorders>
                <w:shd w:val="clear" w:color="auto" w:fill="8DB3E2" w:themeFill="text2" w:themeFillTint="66"/>
                <w:vAlign w:val="center"/>
              </w:tcPr>
            </w:tcPrChange>
          </w:tcPr>
          <w:p w14:paraId="61961CD8" w14:textId="77777777" w:rsidR="00714272" w:rsidRDefault="00714272" w:rsidP="00714272">
            <w:pPr>
              <w:jc w:val="center"/>
              <w:rPr>
                <w:ins w:id="128" w:author="nbuckles" w:date="2016-06-24T14:47:00Z"/>
                <w:sz w:val="16"/>
                <w:szCs w:val="16"/>
              </w:rPr>
            </w:pPr>
            <w:ins w:id="129" w:author="nbuckles" w:date="2016-06-24T14:47:00Z">
              <w:r>
                <w:rPr>
                  <w:sz w:val="16"/>
                  <w:szCs w:val="16"/>
                </w:rPr>
                <w:t>1</w:t>
              </w:r>
            </w:ins>
          </w:p>
          <w:p w14:paraId="56DD7E02" w14:textId="77777777" w:rsidR="00714272" w:rsidRPr="003B7C6A" w:rsidRDefault="00714272" w:rsidP="00714272">
            <w:pPr>
              <w:jc w:val="center"/>
              <w:rPr>
                <w:ins w:id="130" w:author="nbuckles" w:date="2016-06-24T14:47:00Z"/>
                <w:sz w:val="16"/>
                <w:szCs w:val="16"/>
              </w:rPr>
            </w:pPr>
            <w:ins w:id="131" w:author="nbuckles" w:date="2016-06-24T14:47:00Z">
              <w:r w:rsidRPr="003B7C6A">
                <w:rPr>
                  <w:sz w:val="16"/>
                  <w:szCs w:val="16"/>
                </w:rPr>
                <w:t>0</w:t>
              </w:r>
            </w:ins>
          </w:p>
        </w:tc>
        <w:tc>
          <w:tcPr>
            <w:tcW w:w="298" w:type="dxa"/>
            <w:tcBorders>
              <w:bottom w:val="single" w:sz="4" w:space="0" w:color="auto"/>
            </w:tcBorders>
            <w:shd w:val="clear" w:color="auto" w:fill="8DB3E2" w:themeFill="text2" w:themeFillTint="66"/>
            <w:vAlign w:val="center"/>
            <w:tcPrChange w:id="132" w:author="nbuckles" w:date="2016-06-24T14:50:00Z">
              <w:tcPr>
                <w:tcW w:w="282" w:type="dxa"/>
                <w:tcBorders>
                  <w:bottom w:val="single" w:sz="4" w:space="0" w:color="auto"/>
                </w:tcBorders>
                <w:shd w:val="clear" w:color="auto" w:fill="8DB3E2" w:themeFill="text2" w:themeFillTint="66"/>
                <w:vAlign w:val="center"/>
              </w:tcPr>
            </w:tcPrChange>
          </w:tcPr>
          <w:p w14:paraId="0A37F004" w14:textId="77777777" w:rsidR="00714272" w:rsidRDefault="00714272" w:rsidP="00714272">
            <w:pPr>
              <w:jc w:val="center"/>
              <w:rPr>
                <w:ins w:id="133" w:author="nbuckles" w:date="2016-06-24T14:47:00Z"/>
                <w:sz w:val="16"/>
                <w:szCs w:val="16"/>
              </w:rPr>
            </w:pPr>
          </w:p>
          <w:p w14:paraId="1EFF8267" w14:textId="77777777" w:rsidR="00714272" w:rsidRPr="003B7C6A" w:rsidRDefault="00714272" w:rsidP="00714272">
            <w:pPr>
              <w:jc w:val="center"/>
              <w:rPr>
                <w:ins w:id="134" w:author="nbuckles" w:date="2016-06-24T14:47:00Z"/>
                <w:sz w:val="16"/>
                <w:szCs w:val="16"/>
              </w:rPr>
            </w:pPr>
            <w:ins w:id="135" w:author="nbuckles" w:date="2016-06-24T14:47:00Z">
              <w:r w:rsidRPr="003B7C6A">
                <w:rPr>
                  <w:sz w:val="16"/>
                  <w:szCs w:val="16"/>
                </w:rPr>
                <w:t>1</w:t>
              </w:r>
            </w:ins>
          </w:p>
        </w:tc>
        <w:tc>
          <w:tcPr>
            <w:tcW w:w="298" w:type="dxa"/>
            <w:tcBorders>
              <w:bottom w:val="single" w:sz="4" w:space="0" w:color="auto"/>
            </w:tcBorders>
            <w:shd w:val="clear" w:color="auto" w:fill="8DB3E2" w:themeFill="text2" w:themeFillTint="66"/>
            <w:vAlign w:val="center"/>
            <w:tcPrChange w:id="136" w:author="nbuckles" w:date="2016-06-24T14:50:00Z">
              <w:tcPr>
                <w:tcW w:w="282" w:type="dxa"/>
                <w:tcBorders>
                  <w:bottom w:val="single" w:sz="4" w:space="0" w:color="auto"/>
                </w:tcBorders>
                <w:shd w:val="clear" w:color="auto" w:fill="8DB3E2" w:themeFill="text2" w:themeFillTint="66"/>
                <w:vAlign w:val="center"/>
              </w:tcPr>
            </w:tcPrChange>
          </w:tcPr>
          <w:p w14:paraId="4B3A5EB1" w14:textId="77777777" w:rsidR="00714272" w:rsidRDefault="00714272" w:rsidP="00714272">
            <w:pPr>
              <w:jc w:val="center"/>
              <w:rPr>
                <w:ins w:id="137" w:author="nbuckles" w:date="2016-06-24T14:47:00Z"/>
                <w:sz w:val="16"/>
                <w:szCs w:val="16"/>
              </w:rPr>
            </w:pPr>
          </w:p>
          <w:p w14:paraId="194F8BC3" w14:textId="77777777" w:rsidR="00714272" w:rsidRPr="003B7C6A" w:rsidRDefault="00714272" w:rsidP="00714272">
            <w:pPr>
              <w:jc w:val="center"/>
              <w:rPr>
                <w:ins w:id="138" w:author="nbuckles" w:date="2016-06-24T14:47:00Z"/>
                <w:sz w:val="16"/>
                <w:szCs w:val="16"/>
              </w:rPr>
            </w:pPr>
            <w:ins w:id="139" w:author="nbuckles" w:date="2016-06-24T14:47:00Z">
              <w:r w:rsidRPr="003B7C6A">
                <w:rPr>
                  <w:sz w:val="16"/>
                  <w:szCs w:val="16"/>
                </w:rPr>
                <w:t>2</w:t>
              </w:r>
            </w:ins>
          </w:p>
        </w:tc>
        <w:tc>
          <w:tcPr>
            <w:tcW w:w="298" w:type="dxa"/>
            <w:tcBorders>
              <w:bottom w:val="single" w:sz="4" w:space="0" w:color="auto"/>
            </w:tcBorders>
            <w:shd w:val="clear" w:color="auto" w:fill="8DB3E2" w:themeFill="text2" w:themeFillTint="66"/>
            <w:vAlign w:val="center"/>
            <w:tcPrChange w:id="140" w:author="nbuckles" w:date="2016-06-24T14:50:00Z">
              <w:tcPr>
                <w:tcW w:w="282" w:type="dxa"/>
                <w:tcBorders>
                  <w:bottom w:val="single" w:sz="4" w:space="0" w:color="auto"/>
                </w:tcBorders>
                <w:shd w:val="clear" w:color="auto" w:fill="8DB3E2" w:themeFill="text2" w:themeFillTint="66"/>
                <w:vAlign w:val="center"/>
              </w:tcPr>
            </w:tcPrChange>
          </w:tcPr>
          <w:p w14:paraId="1BB17B0E" w14:textId="77777777" w:rsidR="00714272" w:rsidRDefault="00714272" w:rsidP="00714272">
            <w:pPr>
              <w:jc w:val="center"/>
              <w:rPr>
                <w:ins w:id="141" w:author="nbuckles" w:date="2016-06-24T14:47:00Z"/>
                <w:sz w:val="16"/>
                <w:szCs w:val="16"/>
              </w:rPr>
            </w:pPr>
          </w:p>
          <w:p w14:paraId="02CA78F1" w14:textId="77777777" w:rsidR="00714272" w:rsidRPr="003B7C6A" w:rsidRDefault="00714272" w:rsidP="00714272">
            <w:pPr>
              <w:jc w:val="center"/>
              <w:rPr>
                <w:ins w:id="142" w:author="nbuckles" w:date="2016-06-24T14:47:00Z"/>
                <w:sz w:val="16"/>
                <w:szCs w:val="16"/>
              </w:rPr>
            </w:pPr>
            <w:ins w:id="143" w:author="nbuckles" w:date="2016-06-24T14:47:00Z">
              <w:r w:rsidRPr="003B7C6A">
                <w:rPr>
                  <w:sz w:val="16"/>
                  <w:szCs w:val="16"/>
                </w:rPr>
                <w:t>3</w:t>
              </w:r>
            </w:ins>
          </w:p>
        </w:tc>
        <w:tc>
          <w:tcPr>
            <w:tcW w:w="298" w:type="dxa"/>
            <w:tcBorders>
              <w:bottom w:val="single" w:sz="4" w:space="0" w:color="auto"/>
            </w:tcBorders>
            <w:shd w:val="clear" w:color="auto" w:fill="8DB3E2" w:themeFill="text2" w:themeFillTint="66"/>
            <w:vAlign w:val="center"/>
            <w:tcPrChange w:id="144" w:author="nbuckles" w:date="2016-06-24T14:50:00Z">
              <w:tcPr>
                <w:tcW w:w="282" w:type="dxa"/>
                <w:tcBorders>
                  <w:bottom w:val="single" w:sz="4" w:space="0" w:color="auto"/>
                </w:tcBorders>
                <w:shd w:val="clear" w:color="auto" w:fill="8DB3E2" w:themeFill="text2" w:themeFillTint="66"/>
                <w:vAlign w:val="center"/>
              </w:tcPr>
            </w:tcPrChange>
          </w:tcPr>
          <w:p w14:paraId="2C8E7983" w14:textId="77777777" w:rsidR="00714272" w:rsidRDefault="00714272" w:rsidP="00714272">
            <w:pPr>
              <w:jc w:val="center"/>
              <w:rPr>
                <w:ins w:id="145" w:author="nbuckles" w:date="2016-06-24T14:47:00Z"/>
                <w:sz w:val="16"/>
                <w:szCs w:val="16"/>
              </w:rPr>
            </w:pPr>
          </w:p>
          <w:p w14:paraId="70D866C3" w14:textId="77777777" w:rsidR="00714272" w:rsidRPr="003B7C6A" w:rsidRDefault="00714272" w:rsidP="00714272">
            <w:pPr>
              <w:jc w:val="center"/>
              <w:rPr>
                <w:ins w:id="146" w:author="nbuckles" w:date="2016-06-24T14:47:00Z"/>
                <w:sz w:val="16"/>
                <w:szCs w:val="16"/>
              </w:rPr>
            </w:pPr>
            <w:ins w:id="147" w:author="nbuckles" w:date="2016-06-24T14:47:00Z">
              <w:r w:rsidRPr="003B7C6A">
                <w:rPr>
                  <w:sz w:val="16"/>
                  <w:szCs w:val="16"/>
                </w:rPr>
                <w:t>4</w:t>
              </w:r>
            </w:ins>
          </w:p>
        </w:tc>
        <w:tc>
          <w:tcPr>
            <w:tcW w:w="298" w:type="dxa"/>
            <w:tcBorders>
              <w:bottom w:val="single" w:sz="4" w:space="0" w:color="auto"/>
            </w:tcBorders>
            <w:shd w:val="clear" w:color="auto" w:fill="8DB3E2" w:themeFill="text2" w:themeFillTint="66"/>
            <w:vAlign w:val="center"/>
            <w:tcPrChange w:id="148" w:author="nbuckles" w:date="2016-06-24T14:50:00Z">
              <w:tcPr>
                <w:tcW w:w="282" w:type="dxa"/>
                <w:tcBorders>
                  <w:bottom w:val="single" w:sz="4" w:space="0" w:color="auto"/>
                </w:tcBorders>
                <w:shd w:val="clear" w:color="auto" w:fill="8DB3E2" w:themeFill="text2" w:themeFillTint="66"/>
                <w:vAlign w:val="center"/>
              </w:tcPr>
            </w:tcPrChange>
          </w:tcPr>
          <w:p w14:paraId="38EB4552" w14:textId="77777777" w:rsidR="00714272" w:rsidRDefault="00714272" w:rsidP="00714272">
            <w:pPr>
              <w:jc w:val="center"/>
              <w:rPr>
                <w:ins w:id="149" w:author="nbuckles" w:date="2016-06-24T14:47:00Z"/>
                <w:sz w:val="16"/>
                <w:szCs w:val="16"/>
              </w:rPr>
            </w:pPr>
          </w:p>
          <w:p w14:paraId="34CF25A5" w14:textId="77777777" w:rsidR="00714272" w:rsidRPr="003B7C6A" w:rsidRDefault="00714272" w:rsidP="00714272">
            <w:pPr>
              <w:jc w:val="center"/>
              <w:rPr>
                <w:ins w:id="150" w:author="nbuckles" w:date="2016-06-24T14:47:00Z"/>
                <w:sz w:val="16"/>
                <w:szCs w:val="16"/>
              </w:rPr>
            </w:pPr>
            <w:ins w:id="151" w:author="nbuckles" w:date="2016-06-24T14:47:00Z">
              <w:r w:rsidRPr="003B7C6A">
                <w:rPr>
                  <w:sz w:val="16"/>
                  <w:szCs w:val="16"/>
                </w:rPr>
                <w:t>5</w:t>
              </w:r>
            </w:ins>
          </w:p>
        </w:tc>
        <w:tc>
          <w:tcPr>
            <w:tcW w:w="298" w:type="dxa"/>
            <w:tcBorders>
              <w:bottom w:val="single" w:sz="4" w:space="0" w:color="auto"/>
            </w:tcBorders>
            <w:shd w:val="clear" w:color="auto" w:fill="8DB3E2" w:themeFill="text2" w:themeFillTint="66"/>
            <w:vAlign w:val="center"/>
            <w:tcPrChange w:id="152" w:author="nbuckles" w:date="2016-06-24T14:50:00Z">
              <w:tcPr>
                <w:tcW w:w="288" w:type="dxa"/>
                <w:gridSpan w:val="2"/>
                <w:tcBorders>
                  <w:bottom w:val="single" w:sz="4" w:space="0" w:color="auto"/>
                </w:tcBorders>
                <w:shd w:val="clear" w:color="auto" w:fill="8DB3E2" w:themeFill="text2" w:themeFillTint="66"/>
                <w:vAlign w:val="center"/>
              </w:tcPr>
            </w:tcPrChange>
          </w:tcPr>
          <w:p w14:paraId="09E3F007" w14:textId="77777777" w:rsidR="00714272" w:rsidRDefault="00714272" w:rsidP="00714272">
            <w:pPr>
              <w:jc w:val="center"/>
              <w:rPr>
                <w:ins w:id="153" w:author="nbuckles" w:date="2016-06-24T14:47:00Z"/>
                <w:sz w:val="16"/>
                <w:szCs w:val="16"/>
              </w:rPr>
            </w:pPr>
          </w:p>
          <w:p w14:paraId="087C0228" w14:textId="77777777" w:rsidR="00714272" w:rsidRPr="003B7C6A" w:rsidRDefault="00714272" w:rsidP="00714272">
            <w:pPr>
              <w:jc w:val="center"/>
              <w:rPr>
                <w:ins w:id="154" w:author="nbuckles" w:date="2016-06-24T14:47:00Z"/>
                <w:sz w:val="16"/>
                <w:szCs w:val="16"/>
              </w:rPr>
            </w:pPr>
            <w:ins w:id="155" w:author="nbuckles" w:date="2016-06-24T14:47:00Z">
              <w:r w:rsidRPr="003B7C6A">
                <w:rPr>
                  <w:sz w:val="16"/>
                  <w:szCs w:val="16"/>
                </w:rPr>
                <w:t>6</w:t>
              </w:r>
            </w:ins>
          </w:p>
        </w:tc>
        <w:tc>
          <w:tcPr>
            <w:tcW w:w="298" w:type="dxa"/>
            <w:tcBorders>
              <w:bottom w:val="single" w:sz="4" w:space="0" w:color="auto"/>
            </w:tcBorders>
            <w:shd w:val="clear" w:color="auto" w:fill="8DB3E2" w:themeFill="text2" w:themeFillTint="66"/>
            <w:vAlign w:val="center"/>
            <w:tcPrChange w:id="156" w:author="nbuckles" w:date="2016-06-24T14:50:00Z">
              <w:tcPr>
                <w:tcW w:w="282" w:type="dxa"/>
                <w:gridSpan w:val="2"/>
                <w:tcBorders>
                  <w:bottom w:val="single" w:sz="4" w:space="0" w:color="auto"/>
                </w:tcBorders>
                <w:shd w:val="clear" w:color="auto" w:fill="8DB3E2" w:themeFill="text2" w:themeFillTint="66"/>
                <w:vAlign w:val="center"/>
              </w:tcPr>
            </w:tcPrChange>
          </w:tcPr>
          <w:p w14:paraId="186B6232" w14:textId="77777777" w:rsidR="00714272" w:rsidRDefault="00714272" w:rsidP="00714272">
            <w:pPr>
              <w:jc w:val="center"/>
              <w:rPr>
                <w:ins w:id="157" w:author="nbuckles" w:date="2016-06-24T14:47:00Z"/>
                <w:sz w:val="16"/>
                <w:szCs w:val="16"/>
              </w:rPr>
            </w:pPr>
          </w:p>
          <w:p w14:paraId="6AA2CB56" w14:textId="77777777" w:rsidR="00714272" w:rsidRPr="003B7C6A" w:rsidRDefault="00714272" w:rsidP="00714272">
            <w:pPr>
              <w:jc w:val="center"/>
              <w:rPr>
                <w:ins w:id="158" w:author="nbuckles" w:date="2016-06-24T14:47:00Z"/>
                <w:sz w:val="16"/>
                <w:szCs w:val="16"/>
              </w:rPr>
            </w:pPr>
            <w:ins w:id="159" w:author="nbuckles" w:date="2016-06-24T14:47:00Z">
              <w:r w:rsidRPr="003B7C6A">
                <w:rPr>
                  <w:sz w:val="16"/>
                  <w:szCs w:val="16"/>
                </w:rPr>
                <w:t>7</w:t>
              </w:r>
            </w:ins>
          </w:p>
        </w:tc>
        <w:tc>
          <w:tcPr>
            <w:tcW w:w="298" w:type="dxa"/>
            <w:tcBorders>
              <w:bottom w:val="single" w:sz="4" w:space="0" w:color="auto"/>
            </w:tcBorders>
            <w:shd w:val="clear" w:color="auto" w:fill="8DB3E2" w:themeFill="text2" w:themeFillTint="66"/>
            <w:vAlign w:val="center"/>
            <w:tcPrChange w:id="160" w:author="nbuckles" w:date="2016-06-24T14:50:00Z">
              <w:tcPr>
                <w:tcW w:w="282" w:type="dxa"/>
                <w:tcBorders>
                  <w:bottom w:val="single" w:sz="4" w:space="0" w:color="auto"/>
                </w:tcBorders>
                <w:shd w:val="clear" w:color="auto" w:fill="8DB3E2" w:themeFill="text2" w:themeFillTint="66"/>
                <w:vAlign w:val="center"/>
              </w:tcPr>
            </w:tcPrChange>
          </w:tcPr>
          <w:p w14:paraId="025FA4C5" w14:textId="77777777" w:rsidR="00714272" w:rsidRDefault="00714272" w:rsidP="00714272">
            <w:pPr>
              <w:jc w:val="center"/>
              <w:rPr>
                <w:ins w:id="161" w:author="nbuckles" w:date="2016-06-24T14:47:00Z"/>
                <w:sz w:val="16"/>
                <w:szCs w:val="16"/>
              </w:rPr>
            </w:pPr>
          </w:p>
          <w:p w14:paraId="2A40DD14" w14:textId="77777777" w:rsidR="00714272" w:rsidRPr="003B7C6A" w:rsidRDefault="00714272" w:rsidP="00714272">
            <w:pPr>
              <w:jc w:val="center"/>
              <w:rPr>
                <w:ins w:id="162" w:author="nbuckles" w:date="2016-06-24T14:47:00Z"/>
                <w:sz w:val="16"/>
                <w:szCs w:val="16"/>
              </w:rPr>
            </w:pPr>
            <w:ins w:id="163" w:author="nbuckles" w:date="2016-06-24T14:47:00Z">
              <w:r>
                <w:rPr>
                  <w:sz w:val="16"/>
                  <w:szCs w:val="16"/>
                </w:rPr>
                <w:t>8</w:t>
              </w:r>
            </w:ins>
          </w:p>
        </w:tc>
        <w:tc>
          <w:tcPr>
            <w:tcW w:w="298" w:type="dxa"/>
            <w:tcBorders>
              <w:bottom w:val="single" w:sz="4" w:space="0" w:color="auto"/>
            </w:tcBorders>
            <w:shd w:val="clear" w:color="auto" w:fill="8DB3E2" w:themeFill="text2" w:themeFillTint="66"/>
            <w:vAlign w:val="center"/>
            <w:tcPrChange w:id="164" w:author="nbuckles" w:date="2016-06-24T14:50:00Z">
              <w:tcPr>
                <w:tcW w:w="282" w:type="dxa"/>
                <w:tcBorders>
                  <w:bottom w:val="single" w:sz="4" w:space="0" w:color="auto"/>
                </w:tcBorders>
                <w:shd w:val="clear" w:color="auto" w:fill="8DB3E2" w:themeFill="text2" w:themeFillTint="66"/>
                <w:vAlign w:val="center"/>
              </w:tcPr>
            </w:tcPrChange>
          </w:tcPr>
          <w:p w14:paraId="156E14FF" w14:textId="77777777" w:rsidR="00714272" w:rsidRDefault="00714272" w:rsidP="00714272">
            <w:pPr>
              <w:jc w:val="center"/>
              <w:rPr>
                <w:ins w:id="165" w:author="nbuckles" w:date="2016-06-24T14:47:00Z"/>
                <w:sz w:val="16"/>
                <w:szCs w:val="16"/>
              </w:rPr>
            </w:pPr>
          </w:p>
          <w:p w14:paraId="3B28451E" w14:textId="77777777" w:rsidR="00714272" w:rsidRPr="003B7C6A" w:rsidRDefault="00714272" w:rsidP="00714272">
            <w:pPr>
              <w:jc w:val="center"/>
              <w:rPr>
                <w:ins w:id="166" w:author="nbuckles" w:date="2016-06-24T14:47:00Z"/>
                <w:sz w:val="16"/>
                <w:szCs w:val="16"/>
              </w:rPr>
            </w:pPr>
            <w:ins w:id="167" w:author="nbuckles" w:date="2016-06-24T14:47:00Z">
              <w:r w:rsidRPr="003B7C6A">
                <w:rPr>
                  <w:sz w:val="16"/>
                  <w:szCs w:val="16"/>
                </w:rPr>
                <w:t>9</w:t>
              </w:r>
            </w:ins>
          </w:p>
        </w:tc>
        <w:tc>
          <w:tcPr>
            <w:tcW w:w="298" w:type="dxa"/>
            <w:tcBorders>
              <w:bottom w:val="single" w:sz="4" w:space="0" w:color="auto"/>
            </w:tcBorders>
            <w:shd w:val="clear" w:color="auto" w:fill="8DB3E2" w:themeFill="text2" w:themeFillTint="66"/>
            <w:vAlign w:val="center"/>
            <w:tcPrChange w:id="168" w:author="nbuckles" w:date="2016-06-24T14:50:00Z">
              <w:tcPr>
                <w:tcW w:w="282" w:type="dxa"/>
                <w:tcBorders>
                  <w:bottom w:val="single" w:sz="4" w:space="0" w:color="auto"/>
                </w:tcBorders>
                <w:shd w:val="clear" w:color="auto" w:fill="8DB3E2" w:themeFill="text2" w:themeFillTint="66"/>
                <w:vAlign w:val="center"/>
              </w:tcPr>
            </w:tcPrChange>
          </w:tcPr>
          <w:p w14:paraId="12F05882" w14:textId="77777777" w:rsidR="00714272" w:rsidRDefault="00714272" w:rsidP="00714272">
            <w:pPr>
              <w:jc w:val="center"/>
              <w:rPr>
                <w:ins w:id="169" w:author="nbuckles" w:date="2016-06-24T14:47:00Z"/>
                <w:sz w:val="16"/>
                <w:szCs w:val="16"/>
              </w:rPr>
            </w:pPr>
            <w:ins w:id="170" w:author="nbuckles" w:date="2016-06-24T14:47:00Z">
              <w:r>
                <w:rPr>
                  <w:sz w:val="16"/>
                  <w:szCs w:val="16"/>
                </w:rPr>
                <w:t>2</w:t>
              </w:r>
            </w:ins>
          </w:p>
          <w:p w14:paraId="29802714" w14:textId="77777777" w:rsidR="00714272" w:rsidRPr="003B7C6A" w:rsidRDefault="00714272" w:rsidP="00714272">
            <w:pPr>
              <w:jc w:val="center"/>
              <w:rPr>
                <w:ins w:id="171" w:author="nbuckles" w:date="2016-06-24T14:47:00Z"/>
                <w:sz w:val="16"/>
                <w:szCs w:val="16"/>
              </w:rPr>
            </w:pPr>
            <w:ins w:id="172" w:author="nbuckles" w:date="2016-06-24T14:47:00Z">
              <w:r w:rsidRPr="003B7C6A">
                <w:rPr>
                  <w:sz w:val="16"/>
                  <w:szCs w:val="16"/>
                </w:rPr>
                <w:t>0</w:t>
              </w:r>
            </w:ins>
          </w:p>
        </w:tc>
        <w:tc>
          <w:tcPr>
            <w:tcW w:w="298" w:type="dxa"/>
            <w:tcBorders>
              <w:bottom w:val="single" w:sz="4" w:space="0" w:color="auto"/>
            </w:tcBorders>
            <w:shd w:val="clear" w:color="auto" w:fill="8DB3E2" w:themeFill="text2" w:themeFillTint="66"/>
            <w:vAlign w:val="center"/>
            <w:tcPrChange w:id="173" w:author="nbuckles" w:date="2016-06-24T14:50:00Z">
              <w:tcPr>
                <w:tcW w:w="282" w:type="dxa"/>
                <w:tcBorders>
                  <w:bottom w:val="single" w:sz="4" w:space="0" w:color="auto"/>
                </w:tcBorders>
                <w:shd w:val="clear" w:color="auto" w:fill="8DB3E2" w:themeFill="text2" w:themeFillTint="66"/>
                <w:vAlign w:val="center"/>
              </w:tcPr>
            </w:tcPrChange>
          </w:tcPr>
          <w:p w14:paraId="3467F86B" w14:textId="77777777" w:rsidR="00714272" w:rsidRDefault="00714272" w:rsidP="00714272">
            <w:pPr>
              <w:jc w:val="center"/>
              <w:rPr>
                <w:ins w:id="174" w:author="nbuckles" w:date="2016-06-24T14:47:00Z"/>
                <w:sz w:val="16"/>
                <w:szCs w:val="16"/>
              </w:rPr>
            </w:pPr>
          </w:p>
          <w:p w14:paraId="13B1E5A9" w14:textId="77777777" w:rsidR="00714272" w:rsidRPr="003B7C6A" w:rsidRDefault="00714272" w:rsidP="00714272">
            <w:pPr>
              <w:jc w:val="center"/>
              <w:rPr>
                <w:ins w:id="175" w:author="nbuckles" w:date="2016-06-24T14:47:00Z"/>
                <w:sz w:val="16"/>
                <w:szCs w:val="16"/>
              </w:rPr>
            </w:pPr>
            <w:ins w:id="176" w:author="nbuckles" w:date="2016-06-24T14:47:00Z">
              <w:r w:rsidRPr="003B7C6A">
                <w:rPr>
                  <w:sz w:val="16"/>
                  <w:szCs w:val="16"/>
                </w:rPr>
                <w:t>1</w:t>
              </w:r>
            </w:ins>
          </w:p>
        </w:tc>
        <w:tc>
          <w:tcPr>
            <w:tcW w:w="298" w:type="dxa"/>
            <w:tcBorders>
              <w:bottom w:val="single" w:sz="4" w:space="0" w:color="auto"/>
            </w:tcBorders>
            <w:shd w:val="clear" w:color="auto" w:fill="8DB3E2" w:themeFill="text2" w:themeFillTint="66"/>
            <w:vAlign w:val="center"/>
            <w:tcPrChange w:id="177" w:author="nbuckles" w:date="2016-06-24T14:50:00Z">
              <w:tcPr>
                <w:tcW w:w="282" w:type="dxa"/>
                <w:tcBorders>
                  <w:bottom w:val="single" w:sz="4" w:space="0" w:color="auto"/>
                </w:tcBorders>
                <w:shd w:val="clear" w:color="auto" w:fill="8DB3E2" w:themeFill="text2" w:themeFillTint="66"/>
                <w:vAlign w:val="center"/>
              </w:tcPr>
            </w:tcPrChange>
          </w:tcPr>
          <w:p w14:paraId="2AC42E22" w14:textId="77777777" w:rsidR="00714272" w:rsidRDefault="00714272" w:rsidP="00714272">
            <w:pPr>
              <w:jc w:val="center"/>
              <w:rPr>
                <w:ins w:id="178" w:author="nbuckles" w:date="2016-06-24T14:47:00Z"/>
                <w:sz w:val="16"/>
                <w:szCs w:val="16"/>
              </w:rPr>
            </w:pPr>
          </w:p>
          <w:p w14:paraId="432A887F" w14:textId="77777777" w:rsidR="00714272" w:rsidRPr="003B7C6A" w:rsidRDefault="00714272" w:rsidP="00714272">
            <w:pPr>
              <w:jc w:val="center"/>
              <w:rPr>
                <w:ins w:id="179" w:author="nbuckles" w:date="2016-06-24T14:47:00Z"/>
                <w:sz w:val="16"/>
                <w:szCs w:val="16"/>
              </w:rPr>
            </w:pPr>
            <w:ins w:id="180" w:author="nbuckles" w:date="2016-06-24T14:47:00Z">
              <w:r w:rsidRPr="003B7C6A">
                <w:rPr>
                  <w:sz w:val="16"/>
                  <w:szCs w:val="16"/>
                </w:rPr>
                <w:t>2</w:t>
              </w:r>
            </w:ins>
          </w:p>
        </w:tc>
        <w:tc>
          <w:tcPr>
            <w:tcW w:w="298" w:type="dxa"/>
            <w:tcBorders>
              <w:bottom w:val="single" w:sz="4" w:space="0" w:color="auto"/>
            </w:tcBorders>
            <w:shd w:val="clear" w:color="auto" w:fill="8DB3E2" w:themeFill="text2" w:themeFillTint="66"/>
            <w:vAlign w:val="center"/>
            <w:tcPrChange w:id="181" w:author="nbuckles" w:date="2016-06-24T14:50:00Z">
              <w:tcPr>
                <w:tcW w:w="282" w:type="dxa"/>
                <w:tcBorders>
                  <w:bottom w:val="single" w:sz="4" w:space="0" w:color="auto"/>
                </w:tcBorders>
                <w:shd w:val="clear" w:color="auto" w:fill="8DB3E2" w:themeFill="text2" w:themeFillTint="66"/>
                <w:vAlign w:val="center"/>
              </w:tcPr>
            </w:tcPrChange>
          </w:tcPr>
          <w:p w14:paraId="51C3482D" w14:textId="77777777" w:rsidR="00714272" w:rsidRDefault="00714272" w:rsidP="00714272">
            <w:pPr>
              <w:jc w:val="center"/>
              <w:rPr>
                <w:ins w:id="182" w:author="nbuckles" w:date="2016-06-24T14:47:00Z"/>
                <w:sz w:val="16"/>
                <w:szCs w:val="16"/>
              </w:rPr>
            </w:pPr>
          </w:p>
          <w:p w14:paraId="4BB4D098" w14:textId="77777777" w:rsidR="00714272" w:rsidRPr="003B7C6A" w:rsidRDefault="00714272" w:rsidP="00714272">
            <w:pPr>
              <w:jc w:val="center"/>
              <w:rPr>
                <w:ins w:id="183" w:author="nbuckles" w:date="2016-06-24T14:47:00Z"/>
                <w:sz w:val="16"/>
                <w:szCs w:val="16"/>
              </w:rPr>
            </w:pPr>
            <w:ins w:id="184" w:author="nbuckles" w:date="2016-06-24T14:47:00Z">
              <w:r>
                <w:rPr>
                  <w:sz w:val="16"/>
                  <w:szCs w:val="16"/>
                </w:rPr>
                <w:t>3</w:t>
              </w:r>
            </w:ins>
          </w:p>
        </w:tc>
        <w:tc>
          <w:tcPr>
            <w:tcW w:w="298" w:type="dxa"/>
            <w:tcBorders>
              <w:bottom w:val="single" w:sz="4" w:space="0" w:color="auto"/>
            </w:tcBorders>
            <w:shd w:val="clear" w:color="auto" w:fill="8DB3E2" w:themeFill="text2" w:themeFillTint="66"/>
            <w:vAlign w:val="center"/>
            <w:tcPrChange w:id="185" w:author="nbuckles" w:date="2016-06-24T14:50:00Z">
              <w:tcPr>
                <w:tcW w:w="283" w:type="dxa"/>
                <w:tcBorders>
                  <w:bottom w:val="single" w:sz="4" w:space="0" w:color="auto"/>
                </w:tcBorders>
                <w:shd w:val="clear" w:color="auto" w:fill="8DB3E2" w:themeFill="text2" w:themeFillTint="66"/>
                <w:vAlign w:val="center"/>
              </w:tcPr>
            </w:tcPrChange>
          </w:tcPr>
          <w:p w14:paraId="72B346C9" w14:textId="77777777" w:rsidR="00714272" w:rsidRDefault="00714272" w:rsidP="00714272">
            <w:pPr>
              <w:jc w:val="center"/>
              <w:rPr>
                <w:ins w:id="186" w:author="nbuckles" w:date="2016-06-24T14:47:00Z"/>
                <w:sz w:val="16"/>
                <w:szCs w:val="16"/>
              </w:rPr>
            </w:pPr>
          </w:p>
          <w:p w14:paraId="62AF789D" w14:textId="77777777" w:rsidR="00714272" w:rsidRPr="003B7C6A" w:rsidRDefault="00714272" w:rsidP="00714272">
            <w:pPr>
              <w:jc w:val="center"/>
              <w:rPr>
                <w:ins w:id="187" w:author="nbuckles" w:date="2016-06-24T14:47:00Z"/>
                <w:sz w:val="16"/>
                <w:szCs w:val="16"/>
              </w:rPr>
            </w:pPr>
            <w:ins w:id="188" w:author="nbuckles" w:date="2016-06-24T14:47:00Z">
              <w:r>
                <w:rPr>
                  <w:sz w:val="16"/>
                  <w:szCs w:val="16"/>
                </w:rPr>
                <w:t>4</w:t>
              </w:r>
            </w:ins>
          </w:p>
        </w:tc>
        <w:tc>
          <w:tcPr>
            <w:tcW w:w="298" w:type="dxa"/>
            <w:tcBorders>
              <w:bottom w:val="single" w:sz="4" w:space="0" w:color="auto"/>
            </w:tcBorders>
            <w:shd w:val="clear" w:color="auto" w:fill="8DB3E2" w:themeFill="text2" w:themeFillTint="66"/>
            <w:vAlign w:val="center"/>
            <w:tcPrChange w:id="189" w:author="nbuckles" w:date="2016-06-24T14:50:00Z">
              <w:tcPr>
                <w:tcW w:w="282" w:type="dxa"/>
                <w:tcBorders>
                  <w:bottom w:val="single" w:sz="4" w:space="0" w:color="auto"/>
                </w:tcBorders>
                <w:shd w:val="clear" w:color="auto" w:fill="8DB3E2" w:themeFill="text2" w:themeFillTint="66"/>
                <w:vAlign w:val="center"/>
              </w:tcPr>
            </w:tcPrChange>
          </w:tcPr>
          <w:p w14:paraId="00B318F3" w14:textId="77777777" w:rsidR="00714272" w:rsidRDefault="00714272" w:rsidP="00714272">
            <w:pPr>
              <w:jc w:val="center"/>
              <w:rPr>
                <w:ins w:id="190" w:author="nbuckles" w:date="2016-06-24T14:47:00Z"/>
                <w:sz w:val="16"/>
                <w:szCs w:val="16"/>
              </w:rPr>
            </w:pPr>
          </w:p>
          <w:p w14:paraId="71D0C3B1" w14:textId="77777777" w:rsidR="00714272" w:rsidRPr="003B7C6A" w:rsidRDefault="00714272" w:rsidP="00714272">
            <w:pPr>
              <w:jc w:val="center"/>
              <w:rPr>
                <w:ins w:id="191" w:author="nbuckles" w:date="2016-06-24T14:47:00Z"/>
                <w:sz w:val="16"/>
                <w:szCs w:val="16"/>
              </w:rPr>
            </w:pPr>
            <w:ins w:id="192" w:author="nbuckles" w:date="2016-06-24T14:47:00Z">
              <w:r>
                <w:rPr>
                  <w:sz w:val="16"/>
                  <w:szCs w:val="16"/>
                </w:rPr>
                <w:t>5</w:t>
              </w:r>
            </w:ins>
          </w:p>
        </w:tc>
        <w:tc>
          <w:tcPr>
            <w:tcW w:w="298" w:type="dxa"/>
            <w:tcBorders>
              <w:bottom w:val="single" w:sz="4" w:space="0" w:color="auto"/>
            </w:tcBorders>
            <w:shd w:val="clear" w:color="auto" w:fill="8DB3E2" w:themeFill="text2" w:themeFillTint="66"/>
            <w:vAlign w:val="center"/>
            <w:tcPrChange w:id="193" w:author="nbuckles" w:date="2016-06-24T14:50:00Z">
              <w:tcPr>
                <w:tcW w:w="282" w:type="dxa"/>
                <w:tcBorders>
                  <w:bottom w:val="single" w:sz="4" w:space="0" w:color="auto"/>
                </w:tcBorders>
                <w:shd w:val="clear" w:color="auto" w:fill="8DB3E2" w:themeFill="text2" w:themeFillTint="66"/>
                <w:vAlign w:val="center"/>
              </w:tcPr>
            </w:tcPrChange>
          </w:tcPr>
          <w:p w14:paraId="70F05DF4" w14:textId="77777777" w:rsidR="00714272" w:rsidRDefault="00714272" w:rsidP="00714272">
            <w:pPr>
              <w:jc w:val="center"/>
              <w:rPr>
                <w:ins w:id="194" w:author="nbuckles" w:date="2016-06-24T14:47:00Z"/>
                <w:sz w:val="16"/>
                <w:szCs w:val="16"/>
              </w:rPr>
            </w:pPr>
          </w:p>
          <w:p w14:paraId="50513A5F" w14:textId="77777777" w:rsidR="00714272" w:rsidRPr="003B7C6A" w:rsidRDefault="00714272" w:rsidP="00714272">
            <w:pPr>
              <w:jc w:val="center"/>
              <w:rPr>
                <w:ins w:id="195" w:author="nbuckles" w:date="2016-06-24T14:47:00Z"/>
                <w:sz w:val="16"/>
                <w:szCs w:val="16"/>
              </w:rPr>
            </w:pPr>
            <w:ins w:id="196" w:author="nbuckles" w:date="2016-06-24T14:47:00Z">
              <w:r>
                <w:rPr>
                  <w:sz w:val="16"/>
                  <w:szCs w:val="16"/>
                </w:rPr>
                <w:t>6</w:t>
              </w:r>
            </w:ins>
          </w:p>
        </w:tc>
        <w:tc>
          <w:tcPr>
            <w:tcW w:w="302" w:type="dxa"/>
            <w:tcBorders>
              <w:bottom w:val="single" w:sz="4" w:space="0" w:color="auto"/>
            </w:tcBorders>
            <w:shd w:val="clear" w:color="auto" w:fill="8DB3E2" w:themeFill="text2" w:themeFillTint="66"/>
            <w:vAlign w:val="center"/>
            <w:tcPrChange w:id="197" w:author="nbuckles" w:date="2016-06-24T14:50:00Z">
              <w:tcPr>
                <w:tcW w:w="282" w:type="dxa"/>
                <w:tcBorders>
                  <w:bottom w:val="single" w:sz="4" w:space="0" w:color="auto"/>
                </w:tcBorders>
                <w:shd w:val="clear" w:color="auto" w:fill="8DB3E2" w:themeFill="text2" w:themeFillTint="66"/>
                <w:vAlign w:val="center"/>
              </w:tcPr>
            </w:tcPrChange>
          </w:tcPr>
          <w:p w14:paraId="57393B88" w14:textId="77777777" w:rsidR="00714272" w:rsidRDefault="00714272" w:rsidP="00714272">
            <w:pPr>
              <w:jc w:val="center"/>
              <w:rPr>
                <w:ins w:id="198" w:author="nbuckles" w:date="2016-06-24T14:47:00Z"/>
                <w:sz w:val="16"/>
                <w:szCs w:val="16"/>
              </w:rPr>
            </w:pPr>
          </w:p>
          <w:p w14:paraId="49ADB542" w14:textId="77777777" w:rsidR="00714272" w:rsidRPr="003B7C6A" w:rsidRDefault="00714272" w:rsidP="00714272">
            <w:pPr>
              <w:jc w:val="center"/>
              <w:rPr>
                <w:ins w:id="199" w:author="nbuckles" w:date="2016-06-24T14:47:00Z"/>
                <w:sz w:val="16"/>
                <w:szCs w:val="16"/>
              </w:rPr>
            </w:pPr>
            <w:ins w:id="200" w:author="nbuckles" w:date="2016-06-24T14:47:00Z">
              <w:r>
                <w:rPr>
                  <w:sz w:val="16"/>
                  <w:szCs w:val="16"/>
                </w:rPr>
                <w:t>7</w:t>
              </w:r>
            </w:ins>
          </w:p>
        </w:tc>
        <w:tc>
          <w:tcPr>
            <w:tcW w:w="302" w:type="dxa"/>
            <w:tcBorders>
              <w:bottom w:val="single" w:sz="4" w:space="0" w:color="auto"/>
            </w:tcBorders>
            <w:shd w:val="clear" w:color="auto" w:fill="8DB3E2" w:themeFill="text2" w:themeFillTint="66"/>
            <w:vAlign w:val="center"/>
            <w:tcPrChange w:id="201" w:author="nbuckles" w:date="2016-06-24T14:50:00Z">
              <w:tcPr>
                <w:tcW w:w="282" w:type="dxa"/>
                <w:tcBorders>
                  <w:bottom w:val="single" w:sz="4" w:space="0" w:color="auto"/>
                </w:tcBorders>
                <w:shd w:val="clear" w:color="auto" w:fill="8DB3E2" w:themeFill="text2" w:themeFillTint="66"/>
                <w:vAlign w:val="center"/>
              </w:tcPr>
            </w:tcPrChange>
          </w:tcPr>
          <w:p w14:paraId="280F918D" w14:textId="77777777" w:rsidR="00714272" w:rsidRDefault="00714272" w:rsidP="00714272">
            <w:pPr>
              <w:jc w:val="center"/>
              <w:rPr>
                <w:ins w:id="202" w:author="nbuckles" w:date="2016-06-24T14:47:00Z"/>
                <w:sz w:val="16"/>
                <w:szCs w:val="16"/>
              </w:rPr>
            </w:pPr>
          </w:p>
          <w:p w14:paraId="784F8943" w14:textId="77777777" w:rsidR="00714272" w:rsidRPr="003B7C6A" w:rsidRDefault="00714272" w:rsidP="00714272">
            <w:pPr>
              <w:jc w:val="center"/>
              <w:rPr>
                <w:ins w:id="203" w:author="nbuckles" w:date="2016-06-24T14:47:00Z"/>
                <w:sz w:val="16"/>
                <w:szCs w:val="16"/>
              </w:rPr>
            </w:pPr>
            <w:ins w:id="204" w:author="nbuckles" w:date="2016-06-24T14:47:00Z">
              <w:r>
                <w:rPr>
                  <w:sz w:val="16"/>
                  <w:szCs w:val="16"/>
                </w:rPr>
                <w:t>8</w:t>
              </w:r>
            </w:ins>
          </w:p>
        </w:tc>
        <w:tc>
          <w:tcPr>
            <w:tcW w:w="302" w:type="dxa"/>
            <w:tcBorders>
              <w:bottom w:val="single" w:sz="4" w:space="0" w:color="auto"/>
            </w:tcBorders>
            <w:shd w:val="clear" w:color="auto" w:fill="8DB3E2" w:themeFill="text2" w:themeFillTint="66"/>
            <w:vAlign w:val="center"/>
            <w:tcPrChange w:id="205" w:author="nbuckles" w:date="2016-06-24T14:50:00Z">
              <w:tcPr>
                <w:tcW w:w="282" w:type="dxa"/>
                <w:tcBorders>
                  <w:bottom w:val="single" w:sz="4" w:space="0" w:color="auto"/>
                </w:tcBorders>
                <w:shd w:val="clear" w:color="auto" w:fill="8DB3E2" w:themeFill="text2" w:themeFillTint="66"/>
                <w:vAlign w:val="center"/>
              </w:tcPr>
            </w:tcPrChange>
          </w:tcPr>
          <w:p w14:paraId="1E51D4A4" w14:textId="77777777" w:rsidR="00714272" w:rsidRDefault="00714272" w:rsidP="00714272">
            <w:pPr>
              <w:jc w:val="center"/>
              <w:rPr>
                <w:ins w:id="206" w:author="nbuckles" w:date="2016-06-24T14:47:00Z"/>
                <w:sz w:val="16"/>
                <w:szCs w:val="16"/>
              </w:rPr>
            </w:pPr>
          </w:p>
          <w:p w14:paraId="44575073" w14:textId="77777777" w:rsidR="00714272" w:rsidRPr="003B7C6A" w:rsidRDefault="00714272" w:rsidP="00714272">
            <w:pPr>
              <w:jc w:val="center"/>
              <w:rPr>
                <w:ins w:id="207" w:author="nbuckles" w:date="2016-06-24T14:47:00Z"/>
                <w:sz w:val="16"/>
                <w:szCs w:val="16"/>
              </w:rPr>
            </w:pPr>
            <w:ins w:id="208" w:author="nbuckles" w:date="2016-06-24T14:47:00Z">
              <w:r>
                <w:rPr>
                  <w:sz w:val="16"/>
                  <w:szCs w:val="16"/>
                </w:rPr>
                <w:t>9</w:t>
              </w:r>
            </w:ins>
          </w:p>
        </w:tc>
        <w:tc>
          <w:tcPr>
            <w:tcW w:w="302" w:type="dxa"/>
            <w:tcBorders>
              <w:bottom w:val="single" w:sz="4" w:space="0" w:color="auto"/>
            </w:tcBorders>
            <w:shd w:val="clear" w:color="auto" w:fill="8DB3E2" w:themeFill="text2" w:themeFillTint="66"/>
            <w:vAlign w:val="center"/>
            <w:tcPrChange w:id="209" w:author="nbuckles" w:date="2016-06-24T14:50:00Z">
              <w:tcPr>
                <w:tcW w:w="282" w:type="dxa"/>
                <w:tcBorders>
                  <w:bottom w:val="single" w:sz="4" w:space="0" w:color="auto"/>
                </w:tcBorders>
                <w:shd w:val="clear" w:color="auto" w:fill="8DB3E2" w:themeFill="text2" w:themeFillTint="66"/>
                <w:vAlign w:val="center"/>
              </w:tcPr>
            </w:tcPrChange>
          </w:tcPr>
          <w:p w14:paraId="64B62072" w14:textId="77777777" w:rsidR="00714272" w:rsidRDefault="00714272" w:rsidP="00714272">
            <w:pPr>
              <w:jc w:val="center"/>
              <w:rPr>
                <w:ins w:id="210" w:author="nbuckles" w:date="2016-06-24T14:47:00Z"/>
                <w:sz w:val="16"/>
                <w:szCs w:val="16"/>
              </w:rPr>
            </w:pPr>
            <w:ins w:id="211" w:author="nbuckles" w:date="2016-06-24T14:47:00Z">
              <w:r>
                <w:rPr>
                  <w:sz w:val="16"/>
                  <w:szCs w:val="16"/>
                </w:rPr>
                <w:t>3</w:t>
              </w:r>
            </w:ins>
          </w:p>
          <w:p w14:paraId="3A0798FF" w14:textId="77777777" w:rsidR="00714272" w:rsidRPr="003B7C6A" w:rsidRDefault="00714272" w:rsidP="00714272">
            <w:pPr>
              <w:jc w:val="center"/>
              <w:rPr>
                <w:ins w:id="212" w:author="nbuckles" w:date="2016-06-24T14:47:00Z"/>
                <w:sz w:val="16"/>
                <w:szCs w:val="16"/>
              </w:rPr>
            </w:pPr>
            <w:ins w:id="213" w:author="nbuckles" w:date="2016-06-24T14:47:00Z">
              <w:r>
                <w:rPr>
                  <w:sz w:val="16"/>
                  <w:szCs w:val="16"/>
                </w:rPr>
                <w:t>0</w:t>
              </w:r>
            </w:ins>
          </w:p>
        </w:tc>
        <w:tc>
          <w:tcPr>
            <w:tcW w:w="302" w:type="dxa"/>
            <w:tcBorders>
              <w:bottom w:val="single" w:sz="4" w:space="0" w:color="auto"/>
            </w:tcBorders>
            <w:shd w:val="clear" w:color="auto" w:fill="8DB3E2" w:themeFill="text2" w:themeFillTint="66"/>
            <w:vAlign w:val="center"/>
            <w:tcPrChange w:id="214" w:author="nbuckles" w:date="2016-06-24T14:50:00Z">
              <w:tcPr>
                <w:tcW w:w="282" w:type="dxa"/>
                <w:tcBorders>
                  <w:bottom w:val="single" w:sz="4" w:space="0" w:color="auto"/>
                </w:tcBorders>
                <w:shd w:val="clear" w:color="auto" w:fill="8DB3E2" w:themeFill="text2" w:themeFillTint="66"/>
                <w:vAlign w:val="center"/>
              </w:tcPr>
            </w:tcPrChange>
          </w:tcPr>
          <w:p w14:paraId="50853179" w14:textId="77777777" w:rsidR="00714272" w:rsidRDefault="00714272" w:rsidP="00714272">
            <w:pPr>
              <w:jc w:val="center"/>
              <w:rPr>
                <w:ins w:id="215" w:author="nbuckles" w:date="2016-06-24T14:47:00Z"/>
                <w:sz w:val="16"/>
                <w:szCs w:val="16"/>
              </w:rPr>
            </w:pPr>
          </w:p>
          <w:p w14:paraId="20C7C9B3" w14:textId="77777777" w:rsidR="00714272" w:rsidRPr="003B7C6A" w:rsidRDefault="00714272" w:rsidP="00714272">
            <w:pPr>
              <w:jc w:val="center"/>
              <w:rPr>
                <w:ins w:id="216" w:author="nbuckles" w:date="2016-06-24T14:47:00Z"/>
                <w:sz w:val="16"/>
                <w:szCs w:val="16"/>
              </w:rPr>
            </w:pPr>
            <w:ins w:id="217" w:author="nbuckles" w:date="2016-06-24T14:47:00Z">
              <w:r>
                <w:rPr>
                  <w:sz w:val="16"/>
                  <w:szCs w:val="16"/>
                </w:rPr>
                <w:t>1</w:t>
              </w:r>
            </w:ins>
          </w:p>
        </w:tc>
        <w:tc>
          <w:tcPr>
            <w:tcW w:w="308" w:type="dxa"/>
            <w:gridSpan w:val="2"/>
            <w:tcBorders>
              <w:bottom w:val="single" w:sz="4" w:space="0" w:color="auto"/>
            </w:tcBorders>
            <w:shd w:val="clear" w:color="auto" w:fill="8DB3E2" w:themeFill="text2" w:themeFillTint="66"/>
            <w:vAlign w:val="center"/>
            <w:tcPrChange w:id="218" w:author="nbuckles" w:date="2016-06-24T14:50:00Z">
              <w:tcPr>
                <w:tcW w:w="288" w:type="dxa"/>
                <w:gridSpan w:val="2"/>
                <w:tcBorders>
                  <w:bottom w:val="single" w:sz="4" w:space="0" w:color="auto"/>
                </w:tcBorders>
                <w:shd w:val="clear" w:color="auto" w:fill="8DB3E2" w:themeFill="text2" w:themeFillTint="66"/>
                <w:vAlign w:val="center"/>
              </w:tcPr>
            </w:tcPrChange>
          </w:tcPr>
          <w:p w14:paraId="2B918A3B" w14:textId="77777777" w:rsidR="00714272" w:rsidRDefault="00714272" w:rsidP="00714272">
            <w:pPr>
              <w:jc w:val="center"/>
              <w:rPr>
                <w:ins w:id="219" w:author="nbuckles" w:date="2016-06-24T14:47:00Z"/>
                <w:sz w:val="16"/>
                <w:szCs w:val="16"/>
              </w:rPr>
            </w:pPr>
          </w:p>
          <w:p w14:paraId="0970C7BD" w14:textId="77777777" w:rsidR="00714272" w:rsidRPr="003B7C6A" w:rsidRDefault="00714272" w:rsidP="00714272">
            <w:pPr>
              <w:jc w:val="center"/>
              <w:rPr>
                <w:ins w:id="220" w:author="nbuckles" w:date="2016-06-24T14:47:00Z"/>
                <w:sz w:val="16"/>
                <w:szCs w:val="16"/>
              </w:rPr>
            </w:pPr>
            <w:ins w:id="221" w:author="nbuckles" w:date="2016-06-24T14:47:00Z">
              <w:r>
                <w:rPr>
                  <w:sz w:val="16"/>
                  <w:szCs w:val="16"/>
                </w:rPr>
                <w:t>2</w:t>
              </w:r>
            </w:ins>
          </w:p>
        </w:tc>
      </w:tr>
      <w:tr w:rsidR="00714272" w:rsidRPr="003B7C6A" w14:paraId="22F615FE" w14:textId="77777777" w:rsidTr="00714272">
        <w:trPr>
          <w:gridAfter w:val="1"/>
          <w:wAfter w:w="6" w:type="dxa"/>
          <w:trHeight w:val="177"/>
          <w:ins w:id="222" w:author="nbuckles" w:date="2016-06-24T14:47:00Z"/>
        </w:trPr>
        <w:tc>
          <w:tcPr>
            <w:tcW w:w="2386" w:type="dxa"/>
            <w:gridSpan w:val="8"/>
            <w:shd w:val="clear" w:color="auto" w:fill="DBE5F1" w:themeFill="accent1" w:themeFillTint="33"/>
            <w:vAlign w:val="center"/>
          </w:tcPr>
          <w:p w14:paraId="3E19C2EA" w14:textId="43E94B69" w:rsidR="00714272" w:rsidRPr="003B7C6A" w:rsidRDefault="00714272" w:rsidP="00714272">
            <w:pPr>
              <w:jc w:val="center"/>
              <w:rPr>
                <w:ins w:id="223" w:author="nbuckles" w:date="2016-06-24T14:47:00Z"/>
              </w:rPr>
            </w:pPr>
            <w:ins w:id="224" w:author="nbuckles" w:date="2016-06-24T14:51:00Z">
              <w:r>
                <w:t>Priority</w:t>
              </w:r>
            </w:ins>
          </w:p>
        </w:tc>
        <w:tc>
          <w:tcPr>
            <w:tcW w:w="2384" w:type="dxa"/>
            <w:gridSpan w:val="8"/>
            <w:shd w:val="clear" w:color="auto" w:fill="DBE5F1" w:themeFill="accent1" w:themeFillTint="33"/>
            <w:vAlign w:val="center"/>
          </w:tcPr>
          <w:p w14:paraId="3B98CA09" w14:textId="33495F31" w:rsidR="00714272" w:rsidRPr="003B7C6A" w:rsidRDefault="00FE35AC" w:rsidP="00714272">
            <w:pPr>
              <w:jc w:val="center"/>
              <w:rPr>
                <w:ins w:id="225" w:author="nbuckles" w:date="2016-06-24T14:47:00Z"/>
              </w:rPr>
            </w:pPr>
            <w:ins w:id="226" w:author="nbuckles" w:date="2016-06-24T14:51:00Z">
              <w:r>
                <w:t>ScreenGroupID</w:t>
              </w:r>
            </w:ins>
          </w:p>
        </w:tc>
        <w:tc>
          <w:tcPr>
            <w:tcW w:w="298" w:type="dxa"/>
            <w:shd w:val="clear" w:color="auto" w:fill="DBE5F1" w:themeFill="accent1" w:themeFillTint="33"/>
            <w:vAlign w:val="center"/>
          </w:tcPr>
          <w:p w14:paraId="6F8B981A" w14:textId="20D5A73B" w:rsidR="00714272" w:rsidRPr="003B7C6A" w:rsidRDefault="00FE35AC" w:rsidP="00714272">
            <w:pPr>
              <w:jc w:val="center"/>
              <w:rPr>
                <w:ins w:id="227" w:author="nbuckles" w:date="2016-06-24T14:47:00Z"/>
              </w:rPr>
            </w:pPr>
            <w:ins w:id="228" w:author="nbuckles" w:date="2016-06-24T14:51:00Z">
              <w:r>
                <w:t>D</w:t>
              </w:r>
            </w:ins>
          </w:p>
        </w:tc>
        <w:tc>
          <w:tcPr>
            <w:tcW w:w="4494" w:type="dxa"/>
            <w:gridSpan w:val="15"/>
            <w:shd w:val="clear" w:color="auto" w:fill="DBE5F1" w:themeFill="accent1" w:themeFillTint="33"/>
            <w:vAlign w:val="center"/>
          </w:tcPr>
          <w:p w14:paraId="4462F24C" w14:textId="3F7D4066" w:rsidR="00714272" w:rsidRPr="003B7C6A" w:rsidRDefault="00FE35AC" w:rsidP="00714272">
            <w:pPr>
              <w:jc w:val="center"/>
              <w:rPr>
                <w:ins w:id="229" w:author="nbuckles" w:date="2016-06-24T14:47:00Z"/>
              </w:rPr>
            </w:pPr>
            <w:ins w:id="230" w:author="nbuckles" w:date="2016-06-24T14:51:00Z">
              <w:r>
                <w:t>Reserved</w:t>
              </w:r>
            </w:ins>
          </w:p>
        </w:tc>
      </w:tr>
    </w:tbl>
    <w:p w14:paraId="4BB771C5" w14:textId="77777777" w:rsidR="00714272" w:rsidRDefault="00714272" w:rsidP="00714272">
      <w:pPr>
        <w:rPr>
          <w:ins w:id="231" w:author="nbuckles" w:date="2016-06-24T14:47:00Z"/>
        </w:rPr>
        <w:pPrChange w:id="232" w:author="nbuckles" w:date="2016-06-24T14:47:00Z">
          <w:pPr>
            <w:pStyle w:val="ListParagraph"/>
            <w:numPr>
              <w:numId w:val="1"/>
            </w:numPr>
            <w:ind w:left="758" w:hanging="360"/>
          </w:pPr>
        </w:pPrChange>
      </w:pPr>
    </w:p>
    <w:p w14:paraId="431C6B36" w14:textId="32F58581" w:rsidR="00FE35AC" w:rsidRDefault="00714272" w:rsidP="00714272">
      <w:pPr>
        <w:pStyle w:val="ListParagraph"/>
        <w:numPr>
          <w:ilvl w:val="1"/>
          <w:numId w:val="1"/>
        </w:numPr>
        <w:rPr>
          <w:ins w:id="233" w:author="nbuckles" w:date="2016-06-24T14:51:00Z"/>
        </w:rPr>
        <w:pPrChange w:id="234" w:author="nbuckles" w:date="2016-06-24T14:48:00Z">
          <w:pPr>
            <w:pStyle w:val="ListParagraph"/>
            <w:numPr>
              <w:numId w:val="1"/>
            </w:numPr>
            <w:ind w:left="758" w:hanging="360"/>
          </w:pPr>
        </w:pPrChange>
      </w:pPr>
      <w:ins w:id="235" w:author="nbuckles" w:date="2016-06-24T14:48:00Z">
        <w:r>
          <w:rPr>
            <w:b/>
          </w:rPr>
          <w:t>Priority (8 bits)</w:t>
        </w:r>
      </w:ins>
      <w:ins w:id="236" w:author="nbuckles" w:date="2016-06-24T14:56:00Z">
        <w:r w:rsidR="00FE35AC">
          <w:rPr>
            <w:b/>
          </w:rPr>
          <w:t xml:space="preserve">: </w:t>
        </w:r>
        <w:r w:rsidR="00FE35AC">
          <w:t>A</w:t>
        </w:r>
      </w:ins>
      <w:ins w:id="237" w:author="nbuckles" w:date="2016-06-24T14:48:00Z">
        <w:r>
          <w:t xml:space="preserve"> </w:t>
        </w:r>
      </w:ins>
      <w:del w:id="238" w:author="nbuckles" w:date="2016-06-24T14:48:00Z">
        <w:r w:rsidR="00AC652A" w:rsidDel="00714272">
          <w:delText xml:space="preserve">First 8 bits is the </w:delText>
        </w:r>
        <w:r w:rsidR="00AC652A" w:rsidRPr="00BF172A" w:rsidDel="00714272">
          <w:rPr>
            <w:i/>
          </w:rPr>
          <w:delText>priority</w:delText>
        </w:r>
        <w:r w:rsidR="00AC652A" w:rsidDel="00714272">
          <w:delText xml:space="preserve"> – a </w:delText>
        </w:r>
      </w:del>
      <w:r w:rsidR="00AC652A">
        <w:t>value between 0 and 255. A higher value indicates a higher switching prior</w:t>
      </w:r>
      <w:r w:rsidR="00BF172A">
        <w:t>i</w:t>
      </w:r>
      <w:r w:rsidR="00AC652A">
        <w:t xml:space="preserve">ty. </w:t>
      </w:r>
    </w:p>
    <w:p w14:paraId="04F0D193" w14:textId="120428AE" w:rsidR="00FE35AC" w:rsidRDefault="00FE35AC" w:rsidP="00714272">
      <w:pPr>
        <w:pStyle w:val="ListParagraph"/>
        <w:numPr>
          <w:ilvl w:val="1"/>
          <w:numId w:val="1"/>
        </w:numPr>
        <w:rPr>
          <w:ins w:id="239" w:author="nbuckles" w:date="2016-06-24T14:54:00Z"/>
        </w:rPr>
        <w:pPrChange w:id="240" w:author="nbuckles" w:date="2016-06-24T14:48:00Z">
          <w:pPr>
            <w:pStyle w:val="ListParagraph"/>
            <w:numPr>
              <w:numId w:val="1"/>
            </w:numPr>
            <w:ind w:left="758" w:hanging="360"/>
          </w:pPr>
        </w:pPrChange>
      </w:pPr>
      <w:ins w:id="241" w:author="nbuckles" w:date="2016-06-24T14:51:00Z">
        <w:r>
          <w:rPr>
            <w:b/>
          </w:rPr>
          <w:t xml:space="preserve">ScreenGroupID (8 bits): </w:t>
        </w:r>
      </w:ins>
      <w:ins w:id="242" w:author="nbuckles" w:date="2016-06-27T10:08:00Z">
        <w:r w:rsidR="00486904">
          <w:t>In version 2 of the SCR,</w:t>
        </w:r>
      </w:ins>
      <w:ins w:id="243" w:author="nbuckles" w:date="2016-06-24T14:52:00Z">
        <w:r>
          <w:t xml:space="preserve"> the most significant 4 bits are the </w:t>
        </w:r>
      </w:ins>
      <w:ins w:id="244" w:author="nbuckles" w:date="2016-06-24T14:53:00Z">
        <w:r>
          <w:rPr>
            <w:i/>
          </w:rPr>
          <w:t>grouping adjacency ID</w:t>
        </w:r>
        <w:r>
          <w:t xml:space="preserve"> and the least significant 4 bits are the </w:t>
        </w:r>
        <w:r>
          <w:rPr>
            <w:i/>
          </w:rPr>
          <w:t>screen ID</w:t>
        </w:r>
        <w:r>
          <w:t xml:space="preserve">.  </w:t>
        </w:r>
      </w:ins>
      <w:ins w:id="245" w:author="nbuckles" w:date="2016-06-27T10:08:00Z">
        <w:r w:rsidR="00486904">
          <w:t xml:space="preserve">In version 1 of the SCR, </w:t>
        </w:r>
      </w:ins>
      <w:ins w:id="246" w:author="nbuckles" w:date="2016-06-24T14:54:00Z">
        <w:r>
          <w:t xml:space="preserve">all 8 bits are the </w:t>
        </w:r>
        <w:r>
          <w:rPr>
            <w:i/>
          </w:rPr>
          <w:t>grouping adjacency ID</w:t>
        </w:r>
        <w:r>
          <w:t xml:space="preserve"> and the </w:t>
        </w:r>
        <w:r>
          <w:rPr>
            <w:i/>
          </w:rPr>
          <w:t>screen ID</w:t>
        </w:r>
        <w:r>
          <w:t xml:space="preserve"> has a default value of 0.  Requests with the same grouping adjacency ID will be rendered adjacent to each other with the lowest sub-session channel id most screen-left.  Requests with the same screen ID will be rendered on the same physical or logical screen, influencing relationships between streams such that </w:t>
        </w:r>
      </w:ins>
      <w:ins w:id="247" w:author="nbuckles" w:date="2016-06-24T14:59:00Z">
        <w:r>
          <w:t xml:space="preserve">an individual </w:t>
        </w:r>
      </w:ins>
      <w:ins w:id="248" w:author="nbuckles" w:date="2016-06-24T14:54:00Z">
        <w:r>
          <w:t>source will either be displayed on one screen or another but not both (at the same time).</w:t>
        </w:r>
      </w:ins>
    </w:p>
    <w:p w14:paraId="04300BD4" w14:textId="77777777" w:rsidR="00FE35AC" w:rsidRDefault="00FE35AC" w:rsidP="00FE35AC">
      <w:pPr>
        <w:pStyle w:val="ListParagraph"/>
        <w:numPr>
          <w:ilvl w:val="1"/>
          <w:numId w:val="1"/>
        </w:numPr>
        <w:rPr>
          <w:ins w:id="249" w:author="nbuckles" w:date="2016-06-24T14:59:00Z"/>
        </w:rPr>
        <w:pPrChange w:id="250" w:author="nbuckles" w:date="2016-06-24T14:56:00Z">
          <w:pPr>
            <w:pStyle w:val="ListParagraph"/>
            <w:numPr>
              <w:numId w:val="1"/>
            </w:numPr>
            <w:ind w:left="758" w:hanging="360"/>
          </w:pPr>
        </w:pPrChange>
      </w:pPr>
      <w:ins w:id="251" w:author="nbuckles" w:date="2016-06-24T14:56:00Z">
        <w:r>
          <w:rPr>
            <w:b/>
          </w:rPr>
          <w:t xml:space="preserve">Duplication Flag (1 bit): </w:t>
        </w:r>
      </w:ins>
      <w:del w:id="252" w:author="nbuckles" w:date="2016-06-24T14:56:00Z">
        <w:r w:rsidR="00BF172A" w:rsidDel="00FE35AC">
          <w:delText xml:space="preserve">The next 8 bits is the </w:delText>
        </w:r>
        <w:r w:rsidR="00BF172A" w:rsidRPr="00BF172A" w:rsidDel="00FE35AC">
          <w:rPr>
            <w:i/>
          </w:rPr>
          <w:delText xml:space="preserve">grouping adjacency </w:delText>
        </w:r>
        <w:r w:rsidR="00BF172A" w:rsidRPr="00665941" w:rsidDel="00FE35AC">
          <w:rPr>
            <w:i/>
          </w:rPr>
          <w:delText>ID</w:delText>
        </w:r>
        <w:r w:rsidR="00BF172A" w:rsidDel="00FE35AC">
          <w:delText xml:space="preserve"> – requests with the same group adjacency </w:delText>
        </w:r>
        <w:r w:rsidR="0057740D" w:rsidDel="00FE35AC">
          <w:delText>ID</w:delText>
        </w:r>
        <w:r w:rsidR="00BF172A" w:rsidDel="00FE35AC">
          <w:delText xml:space="preserve"> will be rendered adjacent to each other with the lowest sub</w:delText>
        </w:r>
        <w:r w:rsidR="00535815" w:rsidDel="00FE35AC">
          <w:delText>-session channel id most screen-</w:delText>
        </w:r>
        <w:r w:rsidR="00BF172A" w:rsidDel="00FE35AC">
          <w:delText xml:space="preserve">left. </w:delText>
        </w:r>
        <w:r w:rsidR="00DC486C" w:rsidDel="00FE35AC">
          <w:delText xml:space="preserve">The next bit is the </w:delText>
        </w:r>
        <w:r w:rsidR="00DC486C" w:rsidRPr="00DC486C" w:rsidDel="00FE35AC">
          <w:rPr>
            <w:i/>
          </w:rPr>
          <w:delText>duplication flag</w:delText>
        </w:r>
        <w:r w:rsidR="00DC486C" w:rsidDel="00FE35AC">
          <w:delText xml:space="preserve">. </w:delText>
        </w:r>
      </w:del>
      <w:r w:rsidR="00DC486C">
        <w:t>If the duplication flag is set to ‘1’ this indicates that the sender should, where appropriate, provide duplicates of sources that are being displayed in higher-priority groups, whereas if set to ‘0’ the sender should avoid duplicating these streams.</w:t>
      </w:r>
    </w:p>
    <w:p w14:paraId="4EDA0627" w14:textId="470EE6CC" w:rsidR="003A7A5C" w:rsidRDefault="00FE35AC" w:rsidP="00FE35AC">
      <w:pPr>
        <w:pStyle w:val="ListParagraph"/>
        <w:numPr>
          <w:ilvl w:val="1"/>
          <w:numId w:val="1"/>
        </w:numPr>
        <w:pPrChange w:id="253" w:author="nbuckles" w:date="2016-06-24T14:56:00Z">
          <w:pPr>
            <w:pStyle w:val="ListParagraph"/>
            <w:numPr>
              <w:numId w:val="1"/>
            </w:numPr>
            <w:ind w:left="758" w:hanging="360"/>
          </w:pPr>
        </w:pPrChange>
      </w:pPr>
      <w:ins w:id="254" w:author="nbuckles" w:date="2016-06-24T14:59:00Z">
        <w:r>
          <w:rPr>
            <w:b/>
          </w:rPr>
          <w:t xml:space="preserve">Reserved (15 bits): </w:t>
        </w:r>
      </w:ins>
      <w:del w:id="255" w:author="nbuckles" w:date="2016-06-24T14:59:00Z">
        <w:r w:rsidR="00DC486C" w:rsidDel="00FE35AC">
          <w:delText xml:space="preserve"> </w:delText>
        </w:r>
      </w:del>
      <w:r w:rsidR="00BF172A" w:rsidRPr="00DC486C">
        <w:t>T</w:t>
      </w:r>
      <w:r w:rsidR="00AC652A" w:rsidRPr="00DC486C">
        <w:t>he</w:t>
      </w:r>
      <w:r w:rsidR="00DC486C">
        <w:t xml:space="preserve"> last 15</w:t>
      </w:r>
      <w:r w:rsidR="00AC652A">
        <w:t xml:space="preserve"> bits are reserved</w:t>
      </w:r>
      <w:ins w:id="256" w:author="nbuckles" w:date="2016-06-24T15:01:00Z">
        <w:r>
          <w:t>,</w:t>
        </w:r>
      </w:ins>
      <w:del w:id="257" w:author="nbuckles" w:date="2016-06-24T15:01:00Z">
        <w:r w:rsidR="00AC652A" w:rsidDel="00FE35AC">
          <w:delText xml:space="preserve"> and</w:delText>
        </w:r>
      </w:del>
      <w:r w:rsidR="00AC652A">
        <w:t xml:space="preserve"> </w:t>
      </w:r>
      <w:ins w:id="258" w:author="nbuckles" w:date="2016-06-24T15:01:00Z">
        <w:r>
          <w:t>s</w:t>
        </w:r>
      </w:ins>
      <w:del w:id="259" w:author="nbuckles" w:date="2016-06-24T14:59:00Z">
        <w:r w:rsidR="00AC652A" w:rsidDel="00FE35AC">
          <w:delText xml:space="preserve">must </w:delText>
        </w:r>
      </w:del>
      <w:ins w:id="260" w:author="nbuckles" w:date="2016-06-24T14:59:00Z">
        <w:r>
          <w:t xml:space="preserve">hould </w:t>
        </w:r>
      </w:ins>
      <w:r w:rsidR="00AC652A">
        <w:t>be set to 0</w:t>
      </w:r>
      <w:ins w:id="261" w:author="nbuckles" w:date="2016-06-24T14:59:00Z">
        <w:r>
          <w:t xml:space="preserve"> and ignored when received.</w:t>
        </w:r>
      </w:ins>
      <w:del w:id="262" w:author="nbuckles" w:date="2016-06-24T14:59:00Z">
        <w:r w:rsidR="00AC652A" w:rsidDel="00FE35AC">
          <w:delText>.</w:delText>
        </w:r>
      </w:del>
    </w:p>
    <w:p w14:paraId="1D2AF4D7" w14:textId="77777777" w:rsidR="0021003D" w:rsidRPr="0021003D" w:rsidRDefault="00841CB4" w:rsidP="0021003D">
      <w:pPr>
        <w:pStyle w:val="ListParagraph"/>
        <w:numPr>
          <w:ilvl w:val="0"/>
          <w:numId w:val="1"/>
        </w:numPr>
      </w:pPr>
      <w:r w:rsidRPr="00051310">
        <w:rPr>
          <w:b/>
        </w:rPr>
        <w:t>Receiver-</w:t>
      </w:r>
      <w:r w:rsidR="00AC652A" w:rsidRPr="00051310">
        <w:rPr>
          <w:b/>
        </w:rPr>
        <w:t>Select</w:t>
      </w:r>
      <w:r w:rsidRPr="00051310">
        <w:rPr>
          <w:b/>
        </w:rPr>
        <w:t>ed</w:t>
      </w:r>
      <w:r w:rsidR="00AC652A" w:rsidRPr="00051310">
        <w:rPr>
          <w:b/>
        </w:rPr>
        <w:t xml:space="preserve"> Source:</w:t>
      </w:r>
      <w:r w:rsidR="00AC652A">
        <w:t xml:space="preserve"> Length 32 bits. </w:t>
      </w:r>
      <w:r w:rsidR="00051310">
        <w:t xml:space="preserve">The value is equal to the </w:t>
      </w:r>
      <w:r w:rsidR="00BE73A2">
        <w:t>CSI</w:t>
      </w:r>
      <w:r w:rsidR="00051310">
        <w:t xml:space="preserve"> of the source the requester wants to receive in this channel.</w:t>
      </w:r>
    </w:p>
    <w:p w14:paraId="13FF9A73" w14:textId="77777777" w:rsidR="00C81C6C" w:rsidRDefault="00FB76F7">
      <w:r>
        <w:t>Finally, the request must include one or more payload sections</w:t>
      </w:r>
      <w:r w:rsidR="00B10E93">
        <w:t xml:space="preserve">. If multiple payload sections are included, these are </w:t>
      </w:r>
      <w:r w:rsidR="00B10E93">
        <w:rPr>
          <w:i/>
        </w:rPr>
        <w:t>alternatives</w:t>
      </w:r>
      <w:r w:rsidR="00B10E93">
        <w:t xml:space="preserve"> – a recipient receiving a request</w:t>
      </w:r>
      <w:del w:id="263" w:author="nbuckles" w:date="2016-06-24T15:08:00Z">
        <w:r w:rsidR="00B10E93" w:rsidDel="00B85014">
          <w:delText>s</w:delText>
        </w:r>
      </w:del>
      <w:r w:rsidR="00B10E93">
        <w:t xml:space="preserve"> containing multiple payload sections responds with a single media stream with parameters matching one of the payload specifications</w:t>
      </w:r>
      <w:r w:rsidR="00CC0923">
        <w:t xml:space="preserve"> </w:t>
      </w:r>
      <w:r w:rsidR="00B10E93">
        <w:t xml:space="preserve">(the sender can pick which they prefer to send, and may change mid-stream to a </w:t>
      </w:r>
      <w:r w:rsidR="00B10E93">
        <w:lastRenderedPageBreak/>
        <w:t>different set of codec parameters that match a different payload specification)</w:t>
      </w:r>
      <w:r w:rsidR="00146321">
        <w:t>. The payload section has the following format:</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left w:w="0" w:type="dxa"/>
          <w:right w:w="0" w:type="dxa"/>
        </w:tblCellMar>
        <w:tblLook w:val="0000" w:firstRow="0" w:lastRow="0" w:firstColumn="0" w:lastColumn="0" w:noHBand="0" w:noVBand="0"/>
        <w:tblPrChange w:id="264" w:author="nbuckles" w:date="2016-06-27T12:21:00Z">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left w:w="0" w:type="dxa"/>
              <w:right w:w="0" w:type="dxa"/>
            </w:tblCellMar>
            <w:tblLook w:val="0000" w:firstRow="0" w:lastRow="0" w:firstColumn="0" w:lastColumn="0" w:noHBand="0" w:noVBand="0"/>
          </w:tblPr>
        </w:tblPrChange>
      </w:tblPr>
      <w:tblGrid>
        <w:gridCol w:w="298"/>
        <w:gridCol w:w="298"/>
        <w:gridCol w:w="298"/>
        <w:gridCol w:w="298"/>
        <w:gridCol w:w="298"/>
        <w:gridCol w:w="299"/>
        <w:gridCol w:w="299"/>
        <w:gridCol w:w="298"/>
        <w:gridCol w:w="298"/>
        <w:gridCol w:w="298"/>
        <w:gridCol w:w="298"/>
        <w:gridCol w:w="298"/>
        <w:gridCol w:w="298"/>
        <w:gridCol w:w="298"/>
        <w:gridCol w:w="298"/>
        <w:gridCol w:w="298"/>
        <w:gridCol w:w="298"/>
        <w:gridCol w:w="298"/>
        <w:gridCol w:w="298"/>
        <w:gridCol w:w="298"/>
        <w:gridCol w:w="298"/>
        <w:gridCol w:w="298"/>
        <w:gridCol w:w="298"/>
        <w:gridCol w:w="298"/>
        <w:gridCol w:w="298"/>
        <w:gridCol w:w="298"/>
        <w:gridCol w:w="302"/>
        <w:gridCol w:w="302"/>
        <w:gridCol w:w="302"/>
        <w:gridCol w:w="302"/>
        <w:gridCol w:w="302"/>
        <w:gridCol w:w="302"/>
        <w:gridCol w:w="6"/>
        <w:tblGridChange w:id="265">
          <w:tblGrid>
            <w:gridCol w:w="261"/>
            <w:gridCol w:w="263"/>
            <w:gridCol w:w="263"/>
            <w:gridCol w:w="267"/>
            <w:gridCol w:w="266"/>
            <w:gridCol w:w="267"/>
            <w:gridCol w:w="267"/>
            <w:gridCol w:w="267"/>
            <w:gridCol w:w="265"/>
            <w:gridCol w:w="975"/>
            <w:gridCol w:w="296"/>
            <w:gridCol w:w="219"/>
            <w:gridCol w:w="49"/>
            <w:gridCol w:w="249"/>
            <w:gridCol w:w="19"/>
            <w:gridCol w:w="268"/>
            <w:gridCol w:w="11"/>
            <w:gridCol w:w="257"/>
            <w:gridCol w:w="41"/>
            <w:gridCol w:w="230"/>
            <w:gridCol w:w="275"/>
            <w:gridCol w:w="268"/>
            <w:gridCol w:w="268"/>
            <w:gridCol w:w="268"/>
            <w:gridCol w:w="268"/>
            <w:gridCol w:w="268"/>
            <w:gridCol w:w="268"/>
            <w:gridCol w:w="268"/>
            <w:gridCol w:w="269"/>
            <w:gridCol w:w="268"/>
            <w:gridCol w:w="268"/>
            <w:gridCol w:w="268"/>
            <w:gridCol w:w="268"/>
            <w:gridCol w:w="268"/>
            <w:gridCol w:w="268"/>
            <w:gridCol w:w="268"/>
            <w:gridCol w:w="266"/>
            <w:gridCol w:w="6"/>
          </w:tblGrid>
        </w:tblGridChange>
      </w:tblGrid>
      <w:tr w:rsidR="00851A23" w:rsidRPr="003B7C6A" w14:paraId="2184351E" w14:textId="77777777" w:rsidTr="004F04FF">
        <w:trPr>
          <w:trHeight w:val="15"/>
          <w:trPrChange w:id="266" w:author="nbuckles" w:date="2016-06-27T12:21:00Z">
            <w:trPr>
              <w:trHeight w:val="15"/>
            </w:trPr>
          </w:trPrChange>
        </w:trPr>
        <w:tc>
          <w:tcPr>
            <w:tcW w:w="298" w:type="dxa"/>
            <w:tcBorders>
              <w:bottom w:val="single" w:sz="4" w:space="0" w:color="auto"/>
            </w:tcBorders>
            <w:shd w:val="clear" w:color="auto" w:fill="8DB3E2" w:themeFill="text2" w:themeFillTint="66"/>
            <w:vAlign w:val="center"/>
            <w:tcPrChange w:id="267" w:author="nbuckles" w:date="2016-06-27T12:21:00Z">
              <w:tcPr>
                <w:tcW w:w="276" w:type="dxa"/>
                <w:tcBorders>
                  <w:bottom w:val="single" w:sz="4" w:space="0" w:color="auto"/>
                </w:tcBorders>
                <w:shd w:val="clear" w:color="auto" w:fill="8DB3E2" w:themeFill="text2" w:themeFillTint="66"/>
                <w:vAlign w:val="center"/>
              </w:tcPr>
            </w:tcPrChange>
          </w:tcPr>
          <w:p w14:paraId="4FD4E60C" w14:textId="77777777" w:rsidR="00E5640D" w:rsidRDefault="00E5640D" w:rsidP="00BD0149">
            <w:pPr>
              <w:jc w:val="center"/>
              <w:rPr>
                <w:sz w:val="16"/>
                <w:szCs w:val="16"/>
              </w:rPr>
            </w:pPr>
          </w:p>
          <w:p w14:paraId="358A4402" w14:textId="77777777" w:rsidR="00E5640D" w:rsidRPr="003B7C6A" w:rsidRDefault="00E5640D" w:rsidP="00BD0149">
            <w:pPr>
              <w:jc w:val="center"/>
              <w:rPr>
                <w:sz w:val="16"/>
                <w:szCs w:val="16"/>
              </w:rPr>
            </w:pPr>
            <w:r w:rsidRPr="003B7C6A">
              <w:rPr>
                <w:sz w:val="16"/>
                <w:szCs w:val="16"/>
              </w:rPr>
              <w:t>1</w:t>
            </w:r>
          </w:p>
        </w:tc>
        <w:tc>
          <w:tcPr>
            <w:tcW w:w="298" w:type="dxa"/>
            <w:tcBorders>
              <w:bottom w:val="single" w:sz="4" w:space="0" w:color="auto"/>
            </w:tcBorders>
            <w:shd w:val="clear" w:color="auto" w:fill="8DB3E2" w:themeFill="text2" w:themeFillTint="66"/>
            <w:vAlign w:val="center"/>
            <w:tcPrChange w:id="268" w:author="nbuckles" w:date="2016-06-27T12:21:00Z">
              <w:tcPr>
                <w:tcW w:w="277" w:type="dxa"/>
                <w:tcBorders>
                  <w:bottom w:val="single" w:sz="4" w:space="0" w:color="auto"/>
                </w:tcBorders>
                <w:shd w:val="clear" w:color="auto" w:fill="8DB3E2" w:themeFill="text2" w:themeFillTint="66"/>
                <w:vAlign w:val="center"/>
              </w:tcPr>
            </w:tcPrChange>
          </w:tcPr>
          <w:p w14:paraId="145FDEEA" w14:textId="77777777" w:rsidR="00E5640D" w:rsidRDefault="00E5640D" w:rsidP="00BD0149">
            <w:pPr>
              <w:jc w:val="center"/>
              <w:rPr>
                <w:sz w:val="16"/>
                <w:szCs w:val="16"/>
              </w:rPr>
            </w:pPr>
          </w:p>
          <w:p w14:paraId="3CF776D9" w14:textId="77777777" w:rsidR="00E5640D" w:rsidRPr="003B7C6A" w:rsidRDefault="00E5640D" w:rsidP="00BD0149">
            <w:pPr>
              <w:jc w:val="center"/>
              <w:rPr>
                <w:sz w:val="16"/>
                <w:szCs w:val="16"/>
              </w:rPr>
            </w:pPr>
            <w:r w:rsidRPr="003B7C6A">
              <w:rPr>
                <w:sz w:val="16"/>
                <w:szCs w:val="16"/>
              </w:rPr>
              <w:t>2</w:t>
            </w:r>
          </w:p>
        </w:tc>
        <w:tc>
          <w:tcPr>
            <w:tcW w:w="298" w:type="dxa"/>
            <w:tcBorders>
              <w:bottom w:val="single" w:sz="4" w:space="0" w:color="auto"/>
            </w:tcBorders>
            <w:shd w:val="clear" w:color="auto" w:fill="8DB3E2" w:themeFill="text2" w:themeFillTint="66"/>
            <w:vAlign w:val="center"/>
            <w:tcPrChange w:id="269" w:author="nbuckles" w:date="2016-06-27T12:21:00Z">
              <w:tcPr>
                <w:tcW w:w="277" w:type="dxa"/>
                <w:tcBorders>
                  <w:bottom w:val="single" w:sz="4" w:space="0" w:color="auto"/>
                </w:tcBorders>
                <w:shd w:val="clear" w:color="auto" w:fill="8DB3E2" w:themeFill="text2" w:themeFillTint="66"/>
                <w:vAlign w:val="center"/>
              </w:tcPr>
            </w:tcPrChange>
          </w:tcPr>
          <w:p w14:paraId="7C973360" w14:textId="77777777" w:rsidR="00E5640D" w:rsidRDefault="00E5640D" w:rsidP="00BD0149">
            <w:pPr>
              <w:jc w:val="center"/>
              <w:rPr>
                <w:sz w:val="16"/>
                <w:szCs w:val="16"/>
              </w:rPr>
            </w:pPr>
          </w:p>
          <w:p w14:paraId="4F9AF431" w14:textId="77777777" w:rsidR="00E5640D" w:rsidRPr="003B7C6A" w:rsidRDefault="00E5640D" w:rsidP="00BD0149">
            <w:pPr>
              <w:jc w:val="center"/>
              <w:rPr>
                <w:sz w:val="16"/>
                <w:szCs w:val="16"/>
              </w:rPr>
            </w:pPr>
            <w:r w:rsidRPr="003B7C6A">
              <w:rPr>
                <w:sz w:val="16"/>
                <w:szCs w:val="16"/>
              </w:rPr>
              <w:t>3</w:t>
            </w:r>
          </w:p>
        </w:tc>
        <w:tc>
          <w:tcPr>
            <w:tcW w:w="298" w:type="dxa"/>
            <w:tcBorders>
              <w:bottom w:val="single" w:sz="4" w:space="0" w:color="auto"/>
            </w:tcBorders>
            <w:shd w:val="clear" w:color="auto" w:fill="8DB3E2" w:themeFill="text2" w:themeFillTint="66"/>
            <w:vAlign w:val="center"/>
            <w:tcPrChange w:id="270" w:author="nbuckles" w:date="2016-06-27T12:21:00Z">
              <w:tcPr>
                <w:tcW w:w="281" w:type="dxa"/>
                <w:tcBorders>
                  <w:bottom w:val="single" w:sz="4" w:space="0" w:color="auto"/>
                </w:tcBorders>
                <w:shd w:val="clear" w:color="auto" w:fill="8DB3E2" w:themeFill="text2" w:themeFillTint="66"/>
                <w:vAlign w:val="center"/>
              </w:tcPr>
            </w:tcPrChange>
          </w:tcPr>
          <w:p w14:paraId="0696E1A2" w14:textId="77777777" w:rsidR="00E5640D" w:rsidRDefault="00E5640D" w:rsidP="00BD0149">
            <w:pPr>
              <w:jc w:val="center"/>
              <w:rPr>
                <w:sz w:val="16"/>
                <w:szCs w:val="16"/>
              </w:rPr>
            </w:pPr>
          </w:p>
          <w:p w14:paraId="655AB18E" w14:textId="77777777" w:rsidR="00E5640D" w:rsidRPr="003B7C6A" w:rsidRDefault="00E5640D" w:rsidP="00BD0149">
            <w:pPr>
              <w:jc w:val="center"/>
              <w:rPr>
                <w:sz w:val="16"/>
                <w:szCs w:val="16"/>
              </w:rPr>
            </w:pPr>
            <w:r w:rsidRPr="003B7C6A">
              <w:rPr>
                <w:sz w:val="16"/>
                <w:szCs w:val="16"/>
              </w:rPr>
              <w:t>4</w:t>
            </w:r>
          </w:p>
        </w:tc>
        <w:tc>
          <w:tcPr>
            <w:tcW w:w="298" w:type="dxa"/>
            <w:tcBorders>
              <w:bottom w:val="single" w:sz="4" w:space="0" w:color="auto"/>
            </w:tcBorders>
            <w:shd w:val="clear" w:color="auto" w:fill="8DB3E2" w:themeFill="text2" w:themeFillTint="66"/>
            <w:vAlign w:val="center"/>
            <w:tcPrChange w:id="271" w:author="nbuckles" w:date="2016-06-27T12:21:00Z">
              <w:tcPr>
                <w:tcW w:w="280" w:type="dxa"/>
                <w:tcBorders>
                  <w:bottom w:val="single" w:sz="4" w:space="0" w:color="auto"/>
                </w:tcBorders>
                <w:shd w:val="clear" w:color="auto" w:fill="8DB3E2" w:themeFill="text2" w:themeFillTint="66"/>
                <w:vAlign w:val="center"/>
              </w:tcPr>
            </w:tcPrChange>
          </w:tcPr>
          <w:p w14:paraId="635A8D25" w14:textId="77777777" w:rsidR="00E5640D" w:rsidRDefault="00E5640D" w:rsidP="00BD0149">
            <w:pPr>
              <w:jc w:val="center"/>
              <w:rPr>
                <w:sz w:val="16"/>
                <w:szCs w:val="16"/>
              </w:rPr>
            </w:pPr>
          </w:p>
          <w:p w14:paraId="23E5A83F" w14:textId="77777777" w:rsidR="00E5640D" w:rsidRPr="003B7C6A" w:rsidRDefault="00E5640D" w:rsidP="00BD0149">
            <w:pPr>
              <w:jc w:val="center"/>
              <w:rPr>
                <w:sz w:val="16"/>
                <w:szCs w:val="16"/>
              </w:rPr>
            </w:pPr>
            <w:r w:rsidRPr="003B7C6A">
              <w:rPr>
                <w:sz w:val="16"/>
                <w:szCs w:val="16"/>
              </w:rPr>
              <w:t>5</w:t>
            </w:r>
          </w:p>
        </w:tc>
        <w:tc>
          <w:tcPr>
            <w:tcW w:w="299" w:type="dxa"/>
            <w:tcBorders>
              <w:bottom w:val="single" w:sz="4" w:space="0" w:color="auto"/>
            </w:tcBorders>
            <w:shd w:val="clear" w:color="auto" w:fill="8DB3E2" w:themeFill="text2" w:themeFillTint="66"/>
            <w:vAlign w:val="center"/>
            <w:tcPrChange w:id="272" w:author="nbuckles" w:date="2016-06-27T12:21:00Z">
              <w:tcPr>
                <w:tcW w:w="281" w:type="dxa"/>
                <w:tcBorders>
                  <w:bottom w:val="single" w:sz="4" w:space="0" w:color="auto"/>
                </w:tcBorders>
                <w:shd w:val="clear" w:color="auto" w:fill="8DB3E2" w:themeFill="text2" w:themeFillTint="66"/>
                <w:vAlign w:val="center"/>
              </w:tcPr>
            </w:tcPrChange>
          </w:tcPr>
          <w:p w14:paraId="3C7450A1" w14:textId="77777777" w:rsidR="00E5640D" w:rsidRDefault="00E5640D" w:rsidP="00BD0149">
            <w:pPr>
              <w:jc w:val="center"/>
              <w:rPr>
                <w:sz w:val="16"/>
                <w:szCs w:val="16"/>
              </w:rPr>
            </w:pPr>
          </w:p>
          <w:p w14:paraId="5545FEDD" w14:textId="77777777" w:rsidR="00E5640D" w:rsidRPr="003B7C6A" w:rsidRDefault="00E5640D" w:rsidP="00BD0149">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Change w:id="273" w:author="nbuckles" w:date="2016-06-27T12:21:00Z">
              <w:tcPr>
                <w:tcW w:w="281" w:type="dxa"/>
                <w:tcBorders>
                  <w:bottom w:val="single" w:sz="4" w:space="0" w:color="auto"/>
                </w:tcBorders>
                <w:shd w:val="clear" w:color="auto" w:fill="8DB3E2" w:themeFill="text2" w:themeFillTint="66"/>
                <w:vAlign w:val="center"/>
              </w:tcPr>
            </w:tcPrChange>
          </w:tcPr>
          <w:p w14:paraId="794F3DF9" w14:textId="77777777" w:rsidR="00E5640D" w:rsidRDefault="00E5640D" w:rsidP="00BD0149">
            <w:pPr>
              <w:jc w:val="center"/>
              <w:rPr>
                <w:sz w:val="16"/>
                <w:szCs w:val="16"/>
              </w:rPr>
            </w:pPr>
          </w:p>
          <w:p w14:paraId="7009638E" w14:textId="77777777" w:rsidR="00E5640D" w:rsidRPr="003B7C6A" w:rsidRDefault="00E5640D" w:rsidP="00BD0149">
            <w:pPr>
              <w:jc w:val="center"/>
              <w:rPr>
                <w:sz w:val="16"/>
                <w:szCs w:val="16"/>
              </w:rPr>
            </w:pPr>
            <w:r w:rsidRPr="003B7C6A">
              <w:rPr>
                <w:sz w:val="16"/>
                <w:szCs w:val="16"/>
              </w:rPr>
              <w:t>7</w:t>
            </w:r>
          </w:p>
        </w:tc>
        <w:tc>
          <w:tcPr>
            <w:tcW w:w="298" w:type="dxa"/>
            <w:tcBorders>
              <w:bottom w:val="single" w:sz="4" w:space="0" w:color="auto"/>
            </w:tcBorders>
            <w:shd w:val="clear" w:color="auto" w:fill="8DB3E2" w:themeFill="text2" w:themeFillTint="66"/>
            <w:vAlign w:val="center"/>
            <w:tcPrChange w:id="274" w:author="nbuckles" w:date="2016-06-27T12:21:00Z">
              <w:tcPr>
                <w:tcW w:w="281" w:type="dxa"/>
                <w:tcBorders>
                  <w:bottom w:val="single" w:sz="4" w:space="0" w:color="auto"/>
                </w:tcBorders>
                <w:shd w:val="clear" w:color="auto" w:fill="8DB3E2" w:themeFill="text2" w:themeFillTint="66"/>
                <w:vAlign w:val="center"/>
              </w:tcPr>
            </w:tcPrChange>
          </w:tcPr>
          <w:p w14:paraId="333D2038" w14:textId="77777777" w:rsidR="00E5640D" w:rsidRDefault="00E5640D" w:rsidP="00BD0149">
            <w:pPr>
              <w:jc w:val="center"/>
              <w:rPr>
                <w:sz w:val="16"/>
                <w:szCs w:val="16"/>
              </w:rPr>
            </w:pPr>
          </w:p>
          <w:p w14:paraId="4B09D1E5" w14:textId="77777777" w:rsidR="00E5640D" w:rsidRPr="003B7C6A" w:rsidRDefault="00E5640D" w:rsidP="00BD0149">
            <w:pPr>
              <w:jc w:val="center"/>
              <w:rPr>
                <w:sz w:val="16"/>
                <w:szCs w:val="16"/>
              </w:rPr>
            </w:pPr>
            <w:r w:rsidRPr="003B7C6A">
              <w:rPr>
                <w:sz w:val="16"/>
                <w:szCs w:val="16"/>
              </w:rPr>
              <w:t>8</w:t>
            </w:r>
          </w:p>
        </w:tc>
        <w:tc>
          <w:tcPr>
            <w:tcW w:w="298" w:type="dxa"/>
            <w:tcBorders>
              <w:bottom w:val="single" w:sz="4" w:space="0" w:color="auto"/>
            </w:tcBorders>
            <w:shd w:val="clear" w:color="auto" w:fill="8DB3E2" w:themeFill="text2" w:themeFillTint="66"/>
            <w:vAlign w:val="center"/>
            <w:tcPrChange w:id="275" w:author="nbuckles" w:date="2016-06-27T12:21:00Z">
              <w:tcPr>
                <w:tcW w:w="807" w:type="dxa"/>
                <w:gridSpan w:val="2"/>
                <w:tcBorders>
                  <w:bottom w:val="single" w:sz="4" w:space="0" w:color="auto"/>
                </w:tcBorders>
                <w:shd w:val="clear" w:color="auto" w:fill="8DB3E2" w:themeFill="text2" w:themeFillTint="66"/>
                <w:vAlign w:val="center"/>
              </w:tcPr>
            </w:tcPrChange>
          </w:tcPr>
          <w:p w14:paraId="52C617F4" w14:textId="77777777" w:rsidR="00E5640D" w:rsidRDefault="00E5640D" w:rsidP="00BD0149">
            <w:pPr>
              <w:jc w:val="center"/>
              <w:rPr>
                <w:sz w:val="16"/>
                <w:szCs w:val="16"/>
              </w:rPr>
            </w:pPr>
          </w:p>
          <w:p w14:paraId="1491DCB6" w14:textId="77777777" w:rsidR="00E5640D" w:rsidRPr="003B7C6A" w:rsidRDefault="00E5640D" w:rsidP="00BD0149">
            <w:pPr>
              <w:jc w:val="center"/>
              <w:rPr>
                <w:sz w:val="16"/>
                <w:szCs w:val="16"/>
              </w:rPr>
            </w:pPr>
            <w:r w:rsidRPr="003B7C6A">
              <w:rPr>
                <w:sz w:val="16"/>
                <w:szCs w:val="16"/>
              </w:rPr>
              <w:t>9</w:t>
            </w:r>
          </w:p>
        </w:tc>
        <w:tc>
          <w:tcPr>
            <w:tcW w:w="298" w:type="dxa"/>
            <w:tcBorders>
              <w:bottom w:val="single" w:sz="4" w:space="0" w:color="auto"/>
            </w:tcBorders>
            <w:shd w:val="clear" w:color="auto" w:fill="8DB3E2" w:themeFill="text2" w:themeFillTint="66"/>
            <w:vAlign w:val="center"/>
            <w:tcPrChange w:id="276" w:author="nbuckles" w:date="2016-06-27T12:21:00Z">
              <w:tcPr>
                <w:tcW w:w="312" w:type="dxa"/>
                <w:tcBorders>
                  <w:bottom w:val="single" w:sz="4" w:space="0" w:color="auto"/>
                </w:tcBorders>
                <w:shd w:val="clear" w:color="auto" w:fill="8DB3E2" w:themeFill="text2" w:themeFillTint="66"/>
                <w:vAlign w:val="center"/>
              </w:tcPr>
            </w:tcPrChange>
          </w:tcPr>
          <w:p w14:paraId="3ACCE944" w14:textId="77777777" w:rsidR="00E5640D" w:rsidRDefault="00E5640D" w:rsidP="00BD0149">
            <w:pPr>
              <w:jc w:val="center"/>
              <w:rPr>
                <w:sz w:val="16"/>
                <w:szCs w:val="16"/>
              </w:rPr>
            </w:pPr>
            <w:r>
              <w:rPr>
                <w:sz w:val="16"/>
                <w:szCs w:val="16"/>
              </w:rPr>
              <w:t>1</w:t>
            </w:r>
          </w:p>
          <w:p w14:paraId="621DA38D" w14:textId="77777777" w:rsidR="00E5640D" w:rsidRPr="003B7C6A" w:rsidRDefault="00E5640D" w:rsidP="00BD0149">
            <w:pPr>
              <w:jc w:val="center"/>
              <w:rPr>
                <w:sz w:val="16"/>
                <w:szCs w:val="16"/>
              </w:rPr>
            </w:pPr>
            <w:r w:rsidRPr="003B7C6A">
              <w:rPr>
                <w:sz w:val="16"/>
                <w:szCs w:val="16"/>
              </w:rPr>
              <w:t>0</w:t>
            </w:r>
          </w:p>
        </w:tc>
        <w:tc>
          <w:tcPr>
            <w:tcW w:w="298" w:type="dxa"/>
            <w:tcBorders>
              <w:bottom w:val="single" w:sz="4" w:space="0" w:color="auto"/>
            </w:tcBorders>
            <w:shd w:val="clear" w:color="auto" w:fill="8DB3E2" w:themeFill="text2" w:themeFillTint="66"/>
            <w:vAlign w:val="center"/>
            <w:tcPrChange w:id="277" w:author="nbuckles" w:date="2016-06-27T12:21:00Z">
              <w:tcPr>
                <w:tcW w:w="282" w:type="dxa"/>
                <w:gridSpan w:val="2"/>
                <w:tcBorders>
                  <w:bottom w:val="single" w:sz="4" w:space="0" w:color="auto"/>
                </w:tcBorders>
                <w:shd w:val="clear" w:color="auto" w:fill="8DB3E2" w:themeFill="text2" w:themeFillTint="66"/>
                <w:vAlign w:val="center"/>
              </w:tcPr>
            </w:tcPrChange>
          </w:tcPr>
          <w:p w14:paraId="26184DDD" w14:textId="77777777" w:rsidR="00E5640D" w:rsidRDefault="00E5640D" w:rsidP="00BD0149">
            <w:pPr>
              <w:jc w:val="center"/>
              <w:rPr>
                <w:sz w:val="16"/>
                <w:szCs w:val="16"/>
              </w:rPr>
            </w:pPr>
          </w:p>
          <w:p w14:paraId="0D6FD182" w14:textId="77777777" w:rsidR="00E5640D" w:rsidRPr="003B7C6A" w:rsidRDefault="00E5640D" w:rsidP="00BD0149">
            <w:pPr>
              <w:jc w:val="center"/>
              <w:rPr>
                <w:sz w:val="16"/>
                <w:szCs w:val="16"/>
              </w:rPr>
            </w:pPr>
            <w:r w:rsidRPr="003B7C6A">
              <w:rPr>
                <w:sz w:val="16"/>
                <w:szCs w:val="16"/>
              </w:rPr>
              <w:t>1</w:t>
            </w:r>
          </w:p>
        </w:tc>
        <w:tc>
          <w:tcPr>
            <w:tcW w:w="298" w:type="dxa"/>
            <w:tcBorders>
              <w:bottom w:val="single" w:sz="4" w:space="0" w:color="auto"/>
            </w:tcBorders>
            <w:shd w:val="clear" w:color="auto" w:fill="8DB3E2" w:themeFill="text2" w:themeFillTint="66"/>
            <w:vAlign w:val="center"/>
            <w:tcPrChange w:id="278" w:author="nbuckles" w:date="2016-06-27T12:21:00Z">
              <w:tcPr>
                <w:tcW w:w="282" w:type="dxa"/>
                <w:gridSpan w:val="2"/>
                <w:tcBorders>
                  <w:bottom w:val="single" w:sz="4" w:space="0" w:color="auto"/>
                </w:tcBorders>
                <w:shd w:val="clear" w:color="auto" w:fill="8DB3E2" w:themeFill="text2" w:themeFillTint="66"/>
                <w:vAlign w:val="center"/>
              </w:tcPr>
            </w:tcPrChange>
          </w:tcPr>
          <w:p w14:paraId="15C520E0" w14:textId="77777777" w:rsidR="00E5640D" w:rsidRDefault="00E5640D" w:rsidP="00BD0149">
            <w:pPr>
              <w:jc w:val="center"/>
              <w:rPr>
                <w:sz w:val="16"/>
                <w:szCs w:val="16"/>
              </w:rPr>
            </w:pPr>
          </w:p>
          <w:p w14:paraId="468AF124" w14:textId="77777777" w:rsidR="00E5640D" w:rsidRPr="003B7C6A" w:rsidRDefault="00E5640D" w:rsidP="00BD0149">
            <w:pPr>
              <w:jc w:val="center"/>
              <w:rPr>
                <w:sz w:val="16"/>
                <w:szCs w:val="16"/>
              </w:rPr>
            </w:pPr>
            <w:r w:rsidRPr="003B7C6A">
              <w:rPr>
                <w:sz w:val="16"/>
                <w:szCs w:val="16"/>
              </w:rPr>
              <w:t>2</w:t>
            </w:r>
          </w:p>
        </w:tc>
        <w:tc>
          <w:tcPr>
            <w:tcW w:w="298" w:type="dxa"/>
            <w:tcBorders>
              <w:bottom w:val="single" w:sz="4" w:space="0" w:color="auto"/>
            </w:tcBorders>
            <w:shd w:val="clear" w:color="auto" w:fill="8DB3E2" w:themeFill="text2" w:themeFillTint="66"/>
            <w:vAlign w:val="center"/>
            <w:tcPrChange w:id="279" w:author="nbuckles" w:date="2016-06-27T12:21:00Z">
              <w:tcPr>
                <w:tcW w:w="282" w:type="dxa"/>
                <w:tcBorders>
                  <w:bottom w:val="single" w:sz="4" w:space="0" w:color="auto"/>
                </w:tcBorders>
                <w:shd w:val="clear" w:color="auto" w:fill="8DB3E2" w:themeFill="text2" w:themeFillTint="66"/>
                <w:vAlign w:val="center"/>
              </w:tcPr>
            </w:tcPrChange>
          </w:tcPr>
          <w:p w14:paraId="5B51BBA8" w14:textId="77777777" w:rsidR="00E5640D" w:rsidRDefault="00E5640D" w:rsidP="00BD0149">
            <w:pPr>
              <w:jc w:val="center"/>
              <w:rPr>
                <w:sz w:val="16"/>
                <w:szCs w:val="16"/>
              </w:rPr>
            </w:pPr>
          </w:p>
          <w:p w14:paraId="6999041B" w14:textId="77777777" w:rsidR="00E5640D" w:rsidRPr="003B7C6A" w:rsidRDefault="00E5640D" w:rsidP="00BD0149">
            <w:pPr>
              <w:jc w:val="center"/>
              <w:rPr>
                <w:sz w:val="16"/>
                <w:szCs w:val="16"/>
              </w:rPr>
            </w:pPr>
            <w:r w:rsidRPr="003B7C6A">
              <w:rPr>
                <w:sz w:val="16"/>
                <w:szCs w:val="16"/>
              </w:rPr>
              <w:t>3</w:t>
            </w:r>
          </w:p>
        </w:tc>
        <w:tc>
          <w:tcPr>
            <w:tcW w:w="298" w:type="dxa"/>
            <w:tcBorders>
              <w:bottom w:val="single" w:sz="4" w:space="0" w:color="auto"/>
            </w:tcBorders>
            <w:shd w:val="clear" w:color="auto" w:fill="8DB3E2" w:themeFill="text2" w:themeFillTint="66"/>
            <w:vAlign w:val="center"/>
            <w:tcPrChange w:id="280" w:author="nbuckles" w:date="2016-06-27T12:21:00Z">
              <w:tcPr>
                <w:tcW w:w="282" w:type="dxa"/>
                <w:gridSpan w:val="2"/>
                <w:tcBorders>
                  <w:bottom w:val="single" w:sz="4" w:space="0" w:color="auto"/>
                </w:tcBorders>
                <w:shd w:val="clear" w:color="auto" w:fill="8DB3E2" w:themeFill="text2" w:themeFillTint="66"/>
                <w:vAlign w:val="center"/>
              </w:tcPr>
            </w:tcPrChange>
          </w:tcPr>
          <w:p w14:paraId="2E3F651D" w14:textId="77777777" w:rsidR="00E5640D" w:rsidRDefault="00E5640D" w:rsidP="00BD0149">
            <w:pPr>
              <w:jc w:val="center"/>
              <w:rPr>
                <w:sz w:val="16"/>
                <w:szCs w:val="16"/>
              </w:rPr>
            </w:pPr>
          </w:p>
          <w:p w14:paraId="5116D330" w14:textId="77777777" w:rsidR="00E5640D" w:rsidRPr="003B7C6A" w:rsidRDefault="00E5640D" w:rsidP="00BD0149">
            <w:pPr>
              <w:jc w:val="center"/>
              <w:rPr>
                <w:sz w:val="16"/>
                <w:szCs w:val="16"/>
              </w:rPr>
            </w:pPr>
            <w:r w:rsidRPr="003B7C6A">
              <w:rPr>
                <w:sz w:val="16"/>
                <w:szCs w:val="16"/>
              </w:rPr>
              <w:t>4</w:t>
            </w:r>
          </w:p>
        </w:tc>
        <w:tc>
          <w:tcPr>
            <w:tcW w:w="298" w:type="dxa"/>
            <w:tcBorders>
              <w:bottom w:val="single" w:sz="4" w:space="0" w:color="auto"/>
            </w:tcBorders>
            <w:shd w:val="clear" w:color="auto" w:fill="8DB3E2" w:themeFill="text2" w:themeFillTint="66"/>
            <w:vAlign w:val="center"/>
            <w:tcPrChange w:id="281" w:author="nbuckles" w:date="2016-06-27T12:21:00Z">
              <w:tcPr>
                <w:tcW w:w="282" w:type="dxa"/>
                <w:gridSpan w:val="2"/>
                <w:tcBorders>
                  <w:bottom w:val="single" w:sz="4" w:space="0" w:color="auto"/>
                </w:tcBorders>
                <w:shd w:val="clear" w:color="auto" w:fill="8DB3E2" w:themeFill="text2" w:themeFillTint="66"/>
                <w:vAlign w:val="center"/>
              </w:tcPr>
            </w:tcPrChange>
          </w:tcPr>
          <w:p w14:paraId="73B0C77A" w14:textId="77777777" w:rsidR="00E5640D" w:rsidRDefault="00E5640D" w:rsidP="00BD0149">
            <w:pPr>
              <w:jc w:val="center"/>
              <w:rPr>
                <w:sz w:val="16"/>
                <w:szCs w:val="16"/>
              </w:rPr>
            </w:pPr>
          </w:p>
          <w:p w14:paraId="5FE19ADD" w14:textId="77777777" w:rsidR="00E5640D" w:rsidRPr="003B7C6A" w:rsidRDefault="00E5640D" w:rsidP="00BD0149">
            <w:pPr>
              <w:jc w:val="center"/>
              <w:rPr>
                <w:sz w:val="16"/>
                <w:szCs w:val="16"/>
              </w:rPr>
            </w:pPr>
            <w:r w:rsidRPr="003B7C6A">
              <w:rPr>
                <w:sz w:val="16"/>
                <w:szCs w:val="16"/>
              </w:rPr>
              <w:t>5</w:t>
            </w:r>
          </w:p>
        </w:tc>
        <w:tc>
          <w:tcPr>
            <w:tcW w:w="298" w:type="dxa"/>
            <w:tcBorders>
              <w:bottom w:val="single" w:sz="4" w:space="0" w:color="auto"/>
            </w:tcBorders>
            <w:shd w:val="clear" w:color="auto" w:fill="8DB3E2" w:themeFill="text2" w:themeFillTint="66"/>
            <w:vAlign w:val="center"/>
            <w:tcPrChange w:id="282" w:author="nbuckles" w:date="2016-06-27T12:21:00Z">
              <w:tcPr>
                <w:tcW w:w="288" w:type="dxa"/>
                <w:tcBorders>
                  <w:bottom w:val="single" w:sz="4" w:space="0" w:color="auto"/>
                </w:tcBorders>
                <w:shd w:val="clear" w:color="auto" w:fill="8DB3E2" w:themeFill="text2" w:themeFillTint="66"/>
                <w:vAlign w:val="center"/>
              </w:tcPr>
            </w:tcPrChange>
          </w:tcPr>
          <w:p w14:paraId="6CFF00C0" w14:textId="77777777" w:rsidR="00E5640D" w:rsidRDefault="00E5640D" w:rsidP="00BD0149">
            <w:pPr>
              <w:jc w:val="center"/>
              <w:rPr>
                <w:sz w:val="16"/>
                <w:szCs w:val="16"/>
              </w:rPr>
            </w:pPr>
          </w:p>
          <w:p w14:paraId="0DCCB83E" w14:textId="77777777" w:rsidR="00E5640D" w:rsidRPr="003B7C6A" w:rsidRDefault="00E5640D" w:rsidP="00BD0149">
            <w:pPr>
              <w:jc w:val="center"/>
              <w:rPr>
                <w:sz w:val="16"/>
                <w:szCs w:val="16"/>
              </w:rPr>
            </w:pPr>
            <w:r w:rsidRPr="003B7C6A">
              <w:rPr>
                <w:sz w:val="16"/>
                <w:szCs w:val="16"/>
              </w:rPr>
              <w:t>6</w:t>
            </w:r>
          </w:p>
        </w:tc>
        <w:tc>
          <w:tcPr>
            <w:tcW w:w="298" w:type="dxa"/>
            <w:tcBorders>
              <w:bottom w:val="single" w:sz="4" w:space="0" w:color="auto"/>
            </w:tcBorders>
            <w:shd w:val="clear" w:color="auto" w:fill="8DB3E2" w:themeFill="text2" w:themeFillTint="66"/>
            <w:vAlign w:val="center"/>
            <w:tcPrChange w:id="283" w:author="nbuckles" w:date="2016-06-27T12:21:00Z">
              <w:tcPr>
                <w:tcW w:w="282" w:type="dxa"/>
                <w:tcBorders>
                  <w:bottom w:val="single" w:sz="4" w:space="0" w:color="auto"/>
                </w:tcBorders>
                <w:shd w:val="clear" w:color="auto" w:fill="8DB3E2" w:themeFill="text2" w:themeFillTint="66"/>
                <w:vAlign w:val="center"/>
              </w:tcPr>
            </w:tcPrChange>
          </w:tcPr>
          <w:p w14:paraId="01C4EAFC" w14:textId="77777777" w:rsidR="00E5640D" w:rsidRDefault="00E5640D" w:rsidP="00BD0149">
            <w:pPr>
              <w:jc w:val="center"/>
              <w:rPr>
                <w:sz w:val="16"/>
                <w:szCs w:val="16"/>
              </w:rPr>
            </w:pPr>
          </w:p>
          <w:p w14:paraId="7A776B75" w14:textId="77777777" w:rsidR="00E5640D" w:rsidRPr="003B7C6A" w:rsidRDefault="00E5640D" w:rsidP="00BD0149">
            <w:pPr>
              <w:jc w:val="center"/>
              <w:rPr>
                <w:sz w:val="16"/>
                <w:szCs w:val="16"/>
              </w:rPr>
            </w:pPr>
            <w:r w:rsidRPr="003B7C6A">
              <w:rPr>
                <w:sz w:val="16"/>
                <w:szCs w:val="16"/>
              </w:rPr>
              <w:t>7</w:t>
            </w:r>
          </w:p>
        </w:tc>
        <w:tc>
          <w:tcPr>
            <w:tcW w:w="298" w:type="dxa"/>
            <w:tcBorders>
              <w:bottom w:val="single" w:sz="4" w:space="0" w:color="auto"/>
            </w:tcBorders>
            <w:shd w:val="clear" w:color="auto" w:fill="8DB3E2" w:themeFill="text2" w:themeFillTint="66"/>
            <w:vAlign w:val="center"/>
            <w:tcPrChange w:id="284" w:author="nbuckles" w:date="2016-06-27T12:21:00Z">
              <w:tcPr>
                <w:tcW w:w="282" w:type="dxa"/>
                <w:tcBorders>
                  <w:bottom w:val="single" w:sz="4" w:space="0" w:color="auto"/>
                </w:tcBorders>
                <w:shd w:val="clear" w:color="auto" w:fill="8DB3E2" w:themeFill="text2" w:themeFillTint="66"/>
                <w:vAlign w:val="center"/>
              </w:tcPr>
            </w:tcPrChange>
          </w:tcPr>
          <w:p w14:paraId="52626443" w14:textId="77777777" w:rsidR="00E5640D" w:rsidRDefault="00E5640D" w:rsidP="00BD0149">
            <w:pPr>
              <w:jc w:val="center"/>
              <w:rPr>
                <w:sz w:val="16"/>
                <w:szCs w:val="16"/>
              </w:rPr>
            </w:pPr>
          </w:p>
          <w:p w14:paraId="23AD3961" w14:textId="77777777" w:rsidR="00E5640D" w:rsidRPr="003B7C6A" w:rsidRDefault="00E5640D" w:rsidP="00BD0149">
            <w:pPr>
              <w:jc w:val="center"/>
              <w:rPr>
                <w:sz w:val="16"/>
                <w:szCs w:val="16"/>
              </w:rPr>
            </w:pPr>
            <w:r>
              <w:rPr>
                <w:sz w:val="16"/>
                <w:szCs w:val="16"/>
              </w:rPr>
              <w:t>8</w:t>
            </w:r>
          </w:p>
        </w:tc>
        <w:tc>
          <w:tcPr>
            <w:tcW w:w="298" w:type="dxa"/>
            <w:tcBorders>
              <w:bottom w:val="single" w:sz="4" w:space="0" w:color="auto"/>
            </w:tcBorders>
            <w:shd w:val="clear" w:color="auto" w:fill="8DB3E2" w:themeFill="text2" w:themeFillTint="66"/>
            <w:vAlign w:val="center"/>
            <w:tcPrChange w:id="285" w:author="nbuckles" w:date="2016-06-27T12:21:00Z">
              <w:tcPr>
                <w:tcW w:w="282" w:type="dxa"/>
                <w:tcBorders>
                  <w:bottom w:val="single" w:sz="4" w:space="0" w:color="auto"/>
                </w:tcBorders>
                <w:shd w:val="clear" w:color="auto" w:fill="8DB3E2" w:themeFill="text2" w:themeFillTint="66"/>
                <w:vAlign w:val="center"/>
              </w:tcPr>
            </w:tcPrChange>
          </w:tcPr>
          <w:p w14:paraId="477F0C50" w14:textId="77777777" w:rsidR="00E5640D" w:rsidRDefault="00E5640D" w:rsidP="00BD0149">
            <w:pPr>
              <w:jc w:val="center"/>
              <w:rPr>
                <w:sz w:val="16"/>
                <w:szCs w:val="16"/>
              </w:rPr>
            </w:pPr>
          </w:p>
          <w:p w14:paraId="70083D3D" w14:textId="77777777" w:rsidR="00E5640D" w:rsidRPr="003B7C6A" w:rsidRDefault="00E5640D" w:rsidP="00BD0149">
            <w:pPr>
              <w:jc w:val="center"/>
              <w:rPr>
                <w:sz w:val="16"/>
                <w:szCs w:val="16"/>
              </w:rPr>
            </w:pPr>
            <w:r w:rsidRPr="003B7C6A">
              <w:rPr>
                <w:sz w:val="16"/>
                <w:szCs w:val="16"/>
              </w:rPr>
              <w:t>9</w:t>
            </w:r>
          </w:p>
        </w:tc>
        <w:tc>
          <w:tcPr>
            <w:tcW w:w="298" w:type="dxa"/>
            <w:tcBorders>
              <w:bottom w:val="single" w:sz="4" w:space="0" w:color="auto"/>
            </w:tcBorders>
            <w:shd w:val="clear" w:color="auto" w:fill="8DB3E2" w:themeFill="text2" w:themeFillTint="66"/>
            <w:vAlign w:val="center"/>
            <w:tcPrChange w:id="286" w:author="nbuckles" w:date="2016-06-27T12:21:00Z">
              <w:tcPr>
                <w:tcW w:w="282" w:type="dxa"/>
                <w:tcBorders>
                  <w:bottom w:val="single" w:sz="4" w:space="0" w:color="auto"/>
                </w:tcBorders>
                <w:shd w:val="clear" w:color="auto" w:fill="8DB3E2" w:themeFill="text2" w:themeFillTint="66"/>
                <w:vAlign w:val="center"/>
              </w:tcPr>
            </w:tcPrChange>
          </w:tcPr>
          <w:p w14:paraId="072247BF" w14:textId="77777777" w:rsidR="00E5640D" w:rsidRDefault="00E5640D" w:rsidP="00BD0149">
            <w:pPr>
              <w:jc w:val="center"/>
              <w:rPr>
                <w:sz w:val="16"/>
                <w:szCs w:val="16"/>
              </w:rPr>
            </w:pPr>
            <w:r>
              <w:rPr>
                <w:sz w:val="16"/>
                <w:szCs w:val="16"/>
              </w:rPr>
              <w:t>2</w:t>
            </w:r>
          </w:p>
          <w:p w14:paraId="49272428" w14:textId="77777777" w:rsidR="00E5640D" w:rsidRPr="003B7C6A" w:rsidRDefault="00E5640D" w:rsidP="00BD0149">
            <w:pPr>
              <w:jc w:val="center"/>
              <w:rPr>
                <w:sz w:val="16"/>
                <w:szCs w:val="16"/>
              </w:rPr>
            </w:pPr>
            <w:r w:rsidRPr="003B7C6A">
              <w:rPr>
                <w:sz w:val="16"/>
                <w:szCs w:val="16"/>
              </w:rPr>
              <w:t>0</w:t>
            </w:r>
          </w:p>
        </w:tc>
        <w:tc>
          <w:tcPr>
            <w:tcW w:w="298" w:type="dxa"/>
            <w:tcBorders>
              <w:bottom w:val="single" w:sz="4" w:space="0" w:color="auto"/>
            </w:tcBorders>
            <w:shd w:val="clear" w:color="auto" w:fill="8DB3E2" w:themeFill="text2" w:themeFillTint="66"/>
            <w:vAlign w:val="center"/>
            <w:tcPrChange w:id="287" w:author="nbuckles" w:date="2016-06-27T12:21:00Z">
              <w:tcPr>
                <w:tcW w:w="282" w:type="dxa"/>
                <w:tcBorders>
                  <w:bottom w:val="single" w:sz="4" w:space="0" w:color="auto"/>
                </w:tcBorders>
                <w:shd w:val="clear" w:color="auto" w:fill="8DB3E2" w:themeFill="text2" w:themeFillTint="66"/>
                <w:vAlign w:val="center"/>
              </w:tcPr>
            </w:tcPrChange>
          </w:tcPr>
          <w:p w14:paraId="7DA2EE17" w14:textId="77777777" w:rsidR="00E5640D" w:rsidRDefault="00E5640D" w:rsidP="00BD0149">
            <w:pPr>
              <w:jc w:val="center"/>
              <w:rPr>
                <w:sz w:val="16"/>
                <w:szCs w:val="16"/>
              </w:rPr>
            </w:pPr>
          </w:p>
          <w:p w14:paraId="6E94E735" w14:textId="77777777" w:rsidR="00E5640D" w:rsidRPr="003B7C6A" w:rsidRDefault="00E5640D" w:rsidP="00BD0149">
            <w:pPr>
              <w:jc w:val="center"/>
              <w:rPr>
                <w:sz w:val="16"/>
                <w:szCs w:val="16"/>
              </w:rPr>
            </w:pPr>
            <w:r w:rsidRPr="003B7C6A">
              <w:rPr>
                <w:sz w:val="16"/>
                <w:szCs w:val="16"/>
              </w:rPr>
              <w:t>1</w:t>
            </w:r>
          </w:p>
        </w:tc>
        <w:tc>
          <w:tcPr>
            <w:tcW w:w="298" w:type="dxa"/>
            <w:tcBorders>
              <w:bottom w:val="single" w:sz="4" w:space="0" w:color="auto"/>
            </w:tcBorders>
            <w:shd w:val="clear" w:color="auto" w:fill="8DB3E2" w:themeFill="text2" w:themeFillTint="66"/>
            <w:vAlign w:val="center"/>
            <w:tcPrChange w:id="288" w:author="nbuckles" w:date="2016-06-27T12:21:00Z">
              <w:tcPr>
                <w:tcW w:w="282" w:type="dxa"/>
                <w:tcBorders>
                  <w:bottom w:val="single" w:sz="4" w:space="0" w:color="auto"/>
                </w:tcBorders>
                <w:shd w:val="clear" w:color="auto" w:fill="8DB3E2" w:themeFill="text2" w:themeFillTint="66"/>
                <w:vAlign w:val="center"/>
              </w:tcPr>
            </w:tcPrChange>
          </w:tcPr>
          <w:p w14:paraId="6176CA06" w14:textId="77777777" w:rsidR="00E5640D" w:rsidRDefault="00E5640D" w:rsidP="00BD0149">
            <w:pPr>
              <w:jc w:val="center"/>
              <w:rPr>
                <w:sz w:val="16"/>
                <w:szCs w:val="16"/>
              </w:rPr>
            </w:pPr>
          </w:p>
          <w:p w14:paraId="25312611" w14:textId="77777777" w:rsidR="00E5640D" w:rsidRPr="003B7C6A" w:rsidRDefault="00E5640D" w:rsidP="00BD0149">
            <w:pPr>
              <w:jc w:val="center"/>
              <w:rPr>
                <w:sz w:val="16"/>
                <w:szCs w:val="16"/>
              </w:rPr>
            </w:pPr>
            <w:r w:rsidRPr="003B7C6A">
              <w:rPr>
                <w:sz w:val="16"/>
                <w:szCs w:val="16"/>
              </w:rPr>
              <w:t>2</w:t>
            </w:r>
          </w:p>
        </w:tc>
        <w:tc>
          <w:tcPr>
            <w:tcW w:w="298" w:type="dxa"/>
            <w:tcBorders>
              <w:bottom w:val="single" w:sz="4" w:space="0" w:color="auto"/>
            </w:tcBorders>
            <w:shd w:val="clear" w:color="auto" w:fill="8DB3E2" w:themeFill="text2" w:themeFillTint="66"/>
            <w:vAlign w:val="center"/>
            <w:tcPrChange w:id="289" w:author="nbuckles" w:date="2016-06-27T12:21:00Z">
              <w:tcPr>
                <w:tcW w:w="282" w:type="dxa"/>
                <w:tcBorders>
                  <w:bottom w:val="single" w:sz="4" w:space="0" w:color="auto"/>
                </w:tcBorders>
                <w:shd w:val="clear" w:color="auto" w:fill="8DB3E2" w:themeFill="text2" w:themeFillTint="66"/>
                <w:vAlign w:val="center"/>
              </w:tcPr>
            </w:tcPrChange>
          </w:tcPr>
          <w:p w14:paraId="698E2481" w14:textId="77777777" w:rsidR="00E5640D" w:rsidRDefault="00E5640D" w:rsidP="00BD0149">
            <w:pPr>
              <w:jc w:val="center"/>
              <w:rPr>
                <w:sz w:val="16"/>
                <w:szCs w:val="16"/>
              </w:rPr>
            </w:pPr>
          </w:p>
          <w:p w14:paraId="0D1B49E6" w14:textId="77777777" w:rsidR="00E5640D" w:rsidRPr="003B7C6A" w:rsidRDefault="00E5640D" w:rsidP="00BD0149">
            <w:pPr>
              <w:jc w:val="center"/>
              <w:rPr>
                <w:sz w:val="16"/>
                <w:szCs w:val="16"/>
              </w:rPr>
            </w:pPr>
            <w:r>
              <w:rPr>
                <w:sz w:val="16"/>
                <w:szCs w:val="16"/>
              </w:rPr>
              <w:t>3</w:t>
            </w:r>
          </w:p>
        </w:tc>
        <w:tc>
          <w:tcPr>
            <w:tcW w:w="298" w:type="dxa"/>
            <w:tcBorders>
              <w:bottom w:val="single" w:sz="4" w:space="0" w:color="auto"/>
            </w:tcBorders>
            <w:shd w:val="clear" w:color="auto" w:fill="8DB3E2" w:themeFill="text2" w:themeFillTint="66"/>
            <w:vAlign w:val="center"/>
            <w:tcPrChange w:id="290" w:author="nbuckles" w:date="2016-06-27T12:21:00Z">
              <w:tcPr>
                <w:tcW w:w="283" w:type="dxa"/>
                <w:tcBorders>
                  <w:bottom w:val="single" w:sz="4" w:space="0" w:color="auto"/>
                </w:tcBorders>
                <w:shd w:val="clear" w:color="auto" w:fill="8DB3E2" w:themeFill="text2" w:themeFillTint="66"/>
                <w:vAlign w:val="center"/>
              </w:tcPr>
            </w:tcPrChange>
          </w:tcPr>
          <w:p w14:paraId="6AEEB8A5" w14:textId="77777777" w:rsidR="00E5640D" w:rsidRDefault="00E5640D" w:rsidP="00BD0149">
            <w:pPr>
              <w:jc w:val="center"/>
              <w:rPr>
                <w:sz w:val="16"/>
                <w:szCs w:val="16"/>
              </w:rPr>
            </w:pPr>
          </w:p>
          <w:p w14:paraId="632E85B4" w14:textId="77777777" w:rsidR="00E5640D" w:rsidRPr="003B7C6A" w:rsidRDefault="00E5640D" w:rsidP="00BD0149">
            <w:pPr>
              <w:jc w:val="center"/>
              <w:rPr>
                <w:sz w:val="16"/>
                <w:szCs w:val="16"/>
              </w:rPr>
            </w:pPr>
            <w:r>
              <w:rPr>
                <w:sz w:val="16"/>
                <w:szCs w:val="16"/>
              </w:rPr>
              <w:t>4</w:t>
            </w:r>
          </w:p>
        </w:tc>
        <w:tc>
          <w:tcPr>
            <w:tcW w:w="298" w:type="dxa"/>
            <w:tcBorders>
              <w:bottom w:val="single" w:sz="4" w:space="0" w:color="auto"/>
            </w:tcBorders>
            <w:shd w:val="clear" w:color="auto" w:fill="8DB3E2" w:themeFill="text2" w:themeFillTint="66"/>
            <w:vAlign w:val="center"/>
            <w:tcPrChange w:id="291" w:author="nbuckles" w:date="2016-06-27T12:21:00Z">
              <w:tcPr>
                <w:tcW w:w="282" w:type="dxa"/>
                <w:tcBorders>
                  <w:bottom w:val="single" w:sz="4" w:space="0" w:color="auto"/>
                </w:tcBorders>
                <w:shd w:val="clear" w:color="auto" w:fill="8DB3E2" w:themeFill="text2" w:themeFillTint="66"/>
                <w:vAlign w:val="center"/>
              </w:tcPr>
            </w:tcPrChange>
          </w:tcPr>
          <w:p w14:paraId="0ACC3CA9" w14:textId="77777777" w:rsidR="00E5640D" w:rsidRDefault="00E5640D" w:rsidP="00BD0149">
            <w:pPr>
              <w:jc w:val="center"/>
              <w:rPr>
                <w:sz w:val="16"/>
                <w:szCs w:val="16"/>
              </w:rPr>
            </w:pPr>
          </w:p>
          <w:p w14:paraId="583FD2F2" w14:textId="77777777" w:rsidR="00E5640D" w:rsidRPr="003B7C6A" w:rsidRDefault="00E5640D" w:rsidP="00BD0149">
            <w:pPr>
              <w:jc w:val="center"/>
              <w:rPr>
                <w:sz w:val="16"/>
                <w:szCs w:val="16"/>
              </w:rPr>
            </w:pPr>
            <w:r>
              <w:rPr>
                <w:sz w:val="16"/>
                <w:szCs w:val="16"/>
              </w:rPr>
              <w:t>5</w:t>
            </w:r>
          </w:p>
        </w:tc>
        <w:tc>
          <w:tcPr>
            <w:tcW w:w="298" w:type="dxa"/>
            <w:tcBorders>
              <w:bottom w:val="single" w:sz="4" w:space="0" w:color="auto"/>
            </w:tcBorders>
            <w:shd w:val="clear" w:color="auto" w:fill="8DB3E2" w:themeFill="text2" w:themeFillTint="66"/>
            <w:vAlign w:val="center"/>
            <w:tcPrChange w:id="292" w:author="nbuckles" w:date="2016-06-27T12:21:00Z">
              <w:tcPr>
                <w:tcW w:w="282" w:type="dxa"/>
                <w:tcBorders>
                  <w:bottom w:val="single" w:sz="4" w:space="0" w:color="auto"/>
                </w:tcBorders>
                <w:shd w:val="clear" w:color="auto" w:fill="8DB3E2" w:themeFill="text2" w:themeFillTint="66"/>
                <w:vAlign w:val="center"/>
              </w:tcPr>
            </w:tcPrChange>
          </w:tcPr>
          <w:p w14:paraId="238C668E" w14:textId="77777777" w:rsidR="00E5640D" w:rsidRDefault="00E5640D" w:rsidP="00BD0149">
            <w:pPr>
              <w:jc w:val="center"/>
              <w:rPr>
                <w:sz w:val="16"/>
                <w:szCs w:val="16"/>
              </w:rPr>
            </w:pPr>
          </w:p>
          <w:p w14:paraId="5C472ADA" w14:textId="77777777" w:rsidR="00E5640D" w:rsidRPr="003B7C6A" w:rsidRDefault="00E5640D" w:rsidP="00BD0149">
            <w:pPr>
              <w:jc w:val="center"/>
              <w:rPr>
                <w:sz w:val="16"/>
                <w:szCs w:val="16"/>
              </w:rPr>
            </w:pPr>
            <w:r>
              <w:rPr>
                <w:sz w:val="16"/>
                <w:szCs w:val="16"/>
              </w:rPr>
              <w:t>6</w:t>
            </w:r>
          </w:p>
        </w:tc>
        <w:tc>
          <w:tcPr>
            <w:tcW w:w="302" w:type="dxa"/>
            <w:tcBorders>
              <w:bottom w:val="single" w:sz="4" w:space="0" w:color="auto"/>
            </w:tcBorders>
            <w:shd w:val="clear" w:color="auto" w:fill="8DB3E2" w:themeFill="text2" w:themeFillTint="66"/>
            <w:vAlign w:val="center"/>
            <w:tcPrChange w:id="293" w:author="nbuckles" w:date="2016-06-27T12:21:00Z">
              <w:tcPr>
                <w:tcW w:w="282" w:type="dxa"/>
                <w:tcBorders>
                  <w:bottom w:val="single" w:sz="4" w:space="0" w:color="auto"/>
                </w:tcBorders>
                <w:shd w:val="clear" w:color="auto" w:fill="8DB3E2" w:themeFill="text2" w:themeFillTint="66"/>
                <w:vAlign w:val="center"/>
              </w:tcPr>
            </w:tcPrChange>
          </w:tcPr>
          <w:p w14:paraId="3143E229" w14:textId="77777777" w:rsidR="00E5640D" w:rsidRDefault="00E5640D" w:rsidP="00BD0149">
            <w:pPr>
              <w:jc w:val="center"/>
              <w:rPr>
                <w:sz w:val="16"/>
                <w:szCs w:val="16"/>
              </w:rPr>
            </w:pPr>
          </w:p>
          <w:p w14:paraId="14480721" w14:textId="77777777" w:rsidR="00E5640D" w:rsidRPr="003B7C6A" w:rsidRDefault="00E5640D" w:rsidP="00BD0149">
            <w:pPr>
              <w:jc w:val="center"/>
              <w:rPr>
                <w:sz w:val="16"/>
                <w:szCs w:val="16"/>
              </w:rPr>
            </w:pPr>
            <w:r>
              <w:rPr>
                <w:sz w:val="16"/>
                <w:szCs w:val="16"/>
              </w:rPr>
              <w:t>7</w:t>
            </w:r>
          </w:p>
        </w:tc>
        <w:tc>
          <w:tcPr>
            <w:tcW w:w="302" w:type="dxa"/>
            <w:tcBorders>
              <w:bottom w:val="single" w:sz="4" w:space="0" w:color="auto"/>
            </w:tcBorders>
            <w:shd w:val="clear" w:color="auto" w:fill="8DB3E2" w:themeFill="text2" w:themeFillTint="66"/>
            <w:vAlign w:val="center"/>
            <w:tcPrChange w:id="294" w:author="nbuckles" w:date="2016-06-27T12:21:00Z">
              <w:tcPr>
                <w:tcW w:w="282" w:type="dxa"/>
                <w:tcBorders>
                  <w:bottom w:val="single" w:sz="4" w:space="0" w:color="auto"/>
                </w:tcBorders>
                <w:shd w:val="clear" w:color="auto" w:fill="8DB3E2" w:themeFill="text2" w:themeFillTint="66"/>
                <w:vAlign w:val="center"/>
              </w:tcPr>
            </w:tcPrChange>
          </w:tcPr>
          <w:p w14:paraId="2A46345D" w14:textId="77777777" w:rsidR="00E5640D" w:rsidRDefault="00E5640D" w:rsidP="00BD0149">
            <w:pPr>
              <w:jc w:val="center"/>
              <w:rPr>
                <w:sz w:val="16"/>
                <w:szCs w:val="16"/>
              </w:rPr>
            </w:pPr>
          </w:p>
          <w:p w14:paraId="6253902D" w14:textId="77777777" w:rsidR="00E5640D" w:rsidRPr="003B7C6A" w:rsidRDefault="00E5640D" w:rsidP="00BD0149">
            <w:pPr>
              <w:jc w:val="center"/>
              <w:rPr>
                <w:sz w:val="16"/>
                <w:szCs w:val="16"/>
              </w:rPr>
            </w:pPr>
            <w:r>
              <w:rPr>
                <w:sz w:val="16"/>
                <w:szCs w:val="16"/>
              </w:rPr>
              <w:t>8</w:t>
            </w:r>
          </w:p>
        </w:tc>
        <w:tc>
          <w:tcPr>
            <w:tcW w:w="302" w:type="dxa"/>
            <w:tcBorders>
              <w:bottom w:val="single" w:sz="4" w:space="0" w:color="auto"/>
            </w:tcBorders>
            <w:shd w:val="clear" w:color="auto" w:fill="8DB3E2" w:themeFill="text2" w:themeFillTint="66"/>
            <w:vAlign w:val="center"/>
            <w:tcPrChange w:id="295" w:author="nbuckles" w:date="2016-06-27T12:21:00Z">
              <w:tcPr>
                <w:tcW w:w="282" w:type="dxa"/>
                <w:tcBorders>
                  <w:bottom w:val="single" w:sz="4" w:space="0" w:color="auto"/>
                </w:tcBorders>
                <w:shd w:val="clear" w:color="auto" w:fill="8DB3E2" w:themeFill="text2" w:themeFillTint="66"/>
                <w:vAlign w:val="center"/>
              </w:tcPr>
            </w:tcPrChange>
          </w:tcPr>
          <w:p w14:paraId="3ACEF79F" w14:textId="77777777" w:rsidR="00E5640D" w:rsidRDefault="00E5640D" w:rsidP="00BD0149">
            <w:pPr>
              <w:jc w:val="center"/>
              <w:rPr>
                <w:sz w:val="16"/>
                <w:szCs w:val="16"/>
              </w:rPr>
            </w:pPr>
          </w:p>
          <w:p w14:paraId="30FE7078" w14:textId="77777777" w:rsidR="00E5640D" w:rsidRPr="003B7C6A" w:rsidRDefault="00E5640D" w:rsidP="00BD0149">
            <w:pPr>
              <w:jc w:val="center"/>
              <w:rPr>
                <w:sz w:val="16"/>
                <w:szCs w:val="16"/>
              </w:rPr>
            </w:pPr>
            <w:r>
              <w:rPr>
                <w:sz w:val="16"/>
                <w:szCs w:val="16"/>
              </w:rPr>
              <w:t>9</w:t>
            </w:r>
          </w:p>
        </w:tc>
        <w:tc>
          <w:tcPr>
            <w:tcW w:w="302" w:type="dxa"/>
            <w:tcBorders>
              <w:bottom w:val="single" w:sz="4" w:space="0" w:color="auto"/>
            </w:tcBorders>
            <w:shd w:val="clear" w:color="auto" w:fill="8DB3E2" w:themeFill="text2" w:themeFillTint="66"/>
            <w:vAlign w:val="center"/>
            <w:tcPrChange w:id="296" w:author="nbuckles" w:date="2016-06-27T12:21:00Z">
              <w:tcPr>
                <w:tcW w:w="282" w:type="dxa"/>
                <w:tcBorders>
                  <w:bottom w:val="single" w:sz="4" w:space="0" w:color="auto"/>
                </w:tcBorders>
                <w:shd w:val="clear" w:color="auto" w:fill="8DB3E2" w:themeFill="text2" w:themeFillTint="66"/>
                <w:vAlign w:val="center"/>
              </w:tcPr>
            </w:tcPrChange>
          </w:tcPr>
          <w:p w14:paraId="2C2D800A" w14:textId="77777777" w:rsidR="00E5640D" w:rsidRDefault="00E5640D" w:rsidP="00BD0149">
            <w:pPr>
              <w:jc w:val="center"/>
              <w:rPr>
                <w:sz w:val="16"/>
                <w:szCs w:val="16"/>
              </w:rPr>
            </w:pPr>
            <w:r>
              <w:rPr>
                <w:sz w:val="16"/>
                <w:szCs w:val="16"/>
              </w:rPr>
              <w:t>3</w:t>
            </w:r>
          </w:p>
          <w:p w14:paraId="6895CE4E" w14:textId="77777777" w:rsidR="00E5640D" w:rsidRPr="003B7C6A" w:rsidRDefault="00E5640D" w:rsidP="00BD0149">
            <w:pPr>
              <w:jc w:val="center"/>
              <w:rPr>
                <w:sz w:val="16"/>
                <w:szCs w:val="16"/>
              </w:rPr>
            </w:pPr>
            <w:r>
              <w:rPr>
                <w:sz w:val="16"/>
                <w:szCs w:val="16"/>
              </w:rPr>
              <w:t>0</w:t>
            </w:r>
          </w:p>
        </w:tc>
        <w:tc>
          <w:tcPr>
            <w:tcW w:w="302" w:type="dxa"/>
            <w:tcBorders>
              <w:bottom w:val="single" w:sz="4" w:space="0" w:color="auto"/>
            </w:tcBorders>
            <w:shd w:val="clear" w:color="auto" w:fill="8DB3E2" w:themeFill="text2" w:themeFillTint="66"/>
            <w:vAlign w:val="center"/>
            <w:tcPrChange w:id="297" w:author="nbuckles" w:date="2016-06-27T12:21:00Z">
              <w:tcPr>
                <w:tcW w:w="282" w:type="dxa"/>
                <w:tcBorders>
                  <w:bottom w:val="single" w:sz="4" w:space="0" w:color="auto"/>
                </w:tcBorders>
                <w:shd w:val="clear" w:color="auto" w:fill="8DB3E2" w:themeFill="text2" w:themeFillTint="66"/>
                <w:vAlign w:val="center"/>
              </w:tcPr>
            </w:tcPrChange>
          </w:tcPr>
          <w:p w14:paraId="56187BE6" w14:textId="77777777" w:rsidR="00E5640D" w:rsidRDefault="00E5640D" w:rsidP="00BD0149">
            <w:pPr>
              <w:jc w:val="center"/>
              <w:rPr>
                <w:sz w:val="16"/>
                <w:szCs w:val="16"/>
              </w:rPr>
            </w:pPr>
          </w:p>
          <w:p w14:paraId="0456002C" w14:textId="77777777" w:rsidR="00E5640D" w:rsidRPr="003B7C6A" w:rsidRDefault="00E5640D" w:rsidP="00BD0149">
            <w:pPr>
              <w:jc w:val="center"/>
              <w:rPr>
                <w:sz w:val="16"/>
                <w:szCs w:val="16"/>
              </w:rPr>
            </w:pPr>
            <w:r>
              <w:rPr>
                <w:sz w:val="16"/>
                <w:szCs w:val="16"/>
              </w:rPr>
              <w:t>1</w:t>
            </w:r>
          </w:p>
        </w:tc>
        <w:tc>
          <w:tcPr>
            <w:tcW w:w="308" w:type="dxa"/>
            <w:gridSpan w:val="2"/>
            <w:tcBorders>
              <w:bottom w:val="single" w:sz="4" w:space="0" w:color="auto"/>
            </w:tcBorders>
            <w:shd w:val="clear" w:color="auto" w:fill="8DB3E2" w:themeFill="text2" w:themeFillTint="66"/>
            <w:vAlign w:val="center"/>
            <w:tcPrChange w:id="298" w:author="nbuckles" w:date="2016-06-27T12:21:00Z">
              <w:tcPr>
                <w:tcW w:w="286" w:type="dxa"/>
                <w:gridSpan w:val="2"/>
                <w:tcBorders>
                  <w:bottom w:val="single" w:sz="4" w:space="0" w:color="auto"/>
                </w:tcBorders>
                <w:shd w:val="clear" w:color="auto" w:fill="8DB3E2" w:themeFill="text2" w:themeFillTint="66"/>
                <w:vAlign w:val="center"/>
              </w:tcPr>
            </w:tcPrChange>
          </w:tcPr>
          <w:p w14:paraId="725154C0" w14:textId="77777777" w:rsidR="00E5640D" w:rsidRDefault="00E5640D" w:rsidP="00BD0149">
            <w:pPr>
              <w:jc w:val="center"/>
              <w:rPr>
                <w:sz w:val="16"/>
                <w:szCs w:val="16"/>
              </w:rPr>
            </w:pPr>
          </w:p>
          <w:p w14:paraId="352D2F81" w14:textId="77777777" w:rsidR="00E5640D" w:rsidRPr="003B7C6A" w:rsidRDefault="00E5640D" w:rsidP="00BD0149">
            <w:pPr>
              <w:jc w:val="center"/>
              <w:rPr>
                <w:sz w:val="16"/>
                <w:szCs w:val="16"/>
              </w:rPr>
            </w:pPr>
            <w:r>
              <w:rPr>
                <w:sz w:val="16"/>
                <w:szCs w:val="16"/>
              </w:rPr>
              <w:t>2</w:t>
            </w:r>
          </w:p>
        </w:tc>
      </w:tr>
      <w:tr w:rsidR="004F04FF" w:rsidRPr="003B7C6A" w14:paraId="4AB008A9" w14:textId="77777777" w:rsidTr="00514E97">
        <w:trPr>
          <w:gridAfter w:val="1"/>
          <w:wAfter w:w="6" w:type="dxa"/>
          <w:trHeight w:val="177"/>
        </w:trPr>
        <w:tc>
          <w:tcPr>
            <w:tcW w:w="2386" w:type="dxa"/>
            <w:gridSpan w:val="8"/>
            <w:shd w:val="clear" w:color="auto" w:fill="DBE5F1" w:themeFill="accent1" w:themeFillTint="33"/>
            <w:vAlign w:val="center"/>
          </w:tcPr>
          <w:p w14:paraId="48DE299B" w14:textId="0DEEEE36" w:rsidR="004F04FF" w:rsidRPr="003B7C6A" w:rsidDel="004F04FF" w:rsidRDefault="004F04FF" w:rsidP="00BD0149">
            <w:pPr>
              <w:jc w:val="center"/>
              <w:rPr>
                <w:del w:id="299" w:author="nbuckles" w:date="2016-06-27T12:21:00Z"/>
              </w:rPr>
            </w:pPr>
            <w:del w:id="300" w:author="nbuckles" w:date="2016-06-27T12:20:00Z">
              <w:r w:rsidDel="004F04FF">
                <w:delText>Payload Type</w:delText>
              </w:r>
            </w:del>
          </w:p>
          <w:p w14:paraId="343982F5" w14:textId="22354B5C" w:rsidR="004F04FF" w:rsidRPr="003B7C6A" w:rsidDel="004F04FF" w:rsidRDefault="004F04FF" w:rsidP="00BD0149">
            <w:pPr>
              <w:jc w:val="center"/>
              <w:rPr>
                <w:del w:id="301" w:author="nbuckles" w:date="2016-06-27T12:21:00Z"/>
              </w:rPr>
            </w:pPr>
            <w:del w:id="302" w:author="nbuckles" w:date="2016-06-27T12:20:00Z">
              <w:r w:rsidDel="004F04FF">
                <w:delText>Reserved</w:delText>
              </w:r>
            </w:del>
          </w:p>
          <w:p w14:paraId="0A6C03BD" w14:textId="7198D5AC" w:rsidR="004F04FF" w:rsidRPr="003B7C6A" w:rsidRDefault="004F04FF" w:rsidP="00BD0149">
            <w:pPr>
              <w:jc w:val="center"/>
            </w:pPr>
            <w:del w:id="303" w:author="nbuckles" w:date="2016-06-27T12:20:00Z">
              <w:r w:rsidDel="004F04FF">
                <w:delText>Payload Info Lengt</w:delText>
              </w:r>
            </w:del>
            <w:del w:id="304" w:author="nbuckles" w:date="2016-06-27T12:21:00Z">
              <w:r w:rsidDel="004F04FF">
                <w:delText>h</w:delText>
              </w:r>
            </w:del>
            <w:ins w:id="305" w:author="nbuckles" w:date="2016-06-27T12:21:00Z">
              <w:r>
                <w:t>Payload Type</w:t>
              </w:r>
            </w:ins>
          </w:p>
        </w:tc>
        <w:tc>
          <w:tcPr>
            <w:tcW w:w="1490" w:type="dxa"/>
            <w:gridSpan w:val="5"/>
            <w:shd w:val="clear" w:color="auto" w:fill="DBE5F1" w:themeFill="accent1" w:themeFillTint="33"/>
            <w:vAlign w:val="center"/>
          </w:tcPr>
          <w:p w14:paraId="6612144D" w14:textId="1E15593C" w:rsidR="004F04FF" w:rsidRPr="003B7C6A" w:rsidRDefault="004F04FF" w:rsidP="00BD0149">
            <w:pPr>
              <w:jc w:val="center"/>
            </w:pPr>
            <w:ins w:id="306" w:author="nbuckles" w:date="2016-06-27T12:21:00Z">
              <w:r>
                <w:t>Reserved</w:t>
              </w:r>
            </w:ins>
          </w:p>
        </w:tc>
        <w:tc>
          <w:tcPr>
            <w:tcW w:w="298" w:type="dxa"/>
            <w:shd w:val="clear" w:color="auto" w:fill="DBE5F1" w:themeFill="accent1" w:themeFillTint="33"/>
            <w:vAlign w:val="center"/>
          </w:tcPr>
          <w:p w14:paraId="5EA1CD59" w14:textId="25325682" w:rsidR="004F04FF" w:rsidRPr="003B7C6A" w:rsidRDefault="004F04FF" w:rsidP="00BD0149">
            <w:pPr>
              <w:jc w:val="center"/>
            </w:pPr>
            <w:ins w:id="307" w:author="nbuckles" w:date="2016-06-27T12:21:00Z">
              <w:r>
                <w:t>A</w:t>
              </w:r>
            </w:ins>
          </w:p>
        </w:tc>
        <w:tc>
          <w:tcPr>
            <w:tcW w:w="298" w:type="dxa"/>
            <w:shd w:val="clear" w:color="auto" w:fill="DBE5F1" w:themeFill="accent1" w:themeFillTint="33"/>
            <w:vAlign w:val="center"/>
          </w:tcPr>
          <w:p w14:paraId="004FC772" w14:textId="56BF98E3" w:rsidR="004F04FF" w:rsidRPr="003B7C6A" w:rsidRDefault="004F04FF" w:rsidP="00BD0149">
            <w:pPr>
              <w:jc w:val="center"/>
            </w:pPr>
            <w:ins w:id="308" w:author="nbuckles" w:date="2016-06-27T12:21:00Z">
              <w:r>
                <w:t>C</w:t>
              </w:r>
            </w:ins>
          </w:p>
        </w:tc>
        <w:tc>
          <w:tcPr>
            <w:tcW w:w="298" w:type="dxa"/>
            <w:shd w:val="clear" w:color="auto" w:fill="DBE5F1" w:themeFill="accent1" w:themeFillTint="33"/>
            <w:vAlign w:val="center"/>
          </w:tcPr>
          <w:p w14:paraId="0FA31A69" w14:textId="0F591688" w:rsidR="004F04FF" w:rsidRPr="003B7C6A" w:rsidRDefault="004F04FF" w:rsidP="00BD0149">
            <w:pPr>
              <w:jc w:val="center"/>
            </w:pPr>
            <w:ins w:id="309" w:author="nbuckles" w:date="2016-06-27T12:21:00Z">
              <w:r>
                <w:t>L</w:t>
              </w:r>
            </w:ins>
          </w:p>
        </w:tc>
        <w:tc>
          <w:tcPr>
            <w:tcW w:w="4792" w:type="dxa"/>
            <w:gridSpan w:val="16"/>
            <w:shd w:val="clear" w:color="auto" w:fill="DBE5F1" w:themeFill="accent1" w:themeFillTint="33"/>
            <w:vAlign w:val="center"/>
          </w:tcPr>
          <w:p w14:paraId="3E5E820D" w14:textId="4F6DABEF" w:rsidR="004F04FF" w:rsidRPr="003B7C6A" w:rsidRDefault="004F04FF" w:rsidP="00BD0149">
            <w:pPr>
              <w:jc w:val="center"/>
            </w:pPr>
            <w:ins w:id="310" w:author="nbuckles" w:date="2016-06-27T12:22:00Z">
              <w:r>
                <w:t>Payload Info Length</w:t>
              </w:r>
            </w:ins>
          </w:p>
        </w:tc>
      </w:tr>
      <w:tr w:rsidR="004A7341" w:rsidRPr="003B7C6A" w14:paraId="340598E0" w14:textId="77777777" w:rsidTr="004F04FF">
        <w:trPr>
          <w:gridAfter w:val="1"/>
          <w:wAfter w:w="6" w:type="dxa"/>
          <w:trHeight w:val="177"/>
          <w:trPrChange w:id="311" w:author="nbuckles" w:date="2016-06-27T12:21:00Z">
            <w:trPr>
              <w:gridAfter w:val="1"/>
              <w:wAfter w:w="6" w:type="dxa"/>
              <w:trHeight w:val="177"/>
            </w:trPr>
          </w:trPrChange>
        </w:trPr>
        <w:tc>
          <w:tcPr>
            <w:tcW w:w="9562" w:type="dxa"/>
            <w:gridSpan w:val="32"/>
            <w:shd w:val="clear" w:color="auto" w:fill="DBE5F1" w:themeFill="accent1" w:themeFillTint="33"/>
            <w:vAlign w:val="center"/>
            <w:tcPrChange w:id="312" w:author="nbuckles" w:date="2016-06-27T12:21:00Z">
              <w:tcPr>
                <w:tcW w:w="9562" w:type="dxa"/>
                <w:gridSpan w:val="37"/>
                <w:shd w:val="clear" w:color="auto" w:fill="DBE5F1" w:themeFill="accent1" w:themeFillTint="33"/>
                <w:vAlign w:val="center"/>
              </w:tcPr>
            </w:tcPrChange>
          </w:tcPr>
          <w:p w14:paraId="5E49105D" w14:textId="77777777" w:rsidR="004A7341" w:rsidRDefault="004A7341" w:rsidP="00BD0149">
            <w:pPr>
              <w:jc w:val="center"/>
            </w:pPr>
            <w:r>
              <w:t>...</w:t>
            </w:r>
          </w:p>
        </w:tc>
      </w:tr>
    </w:tbl>
    <w:p w14:paraId="55C6A217" w14:textId="77777777" w:rsidR="00C503F4" w:rsidRDefault="00C503F4"/>
    <w:p w14:paraId="40452898" w14:textId="77777777" w:rsidR="00337F64" w:rsidRDefault="00FB76F7">
      <w:r>
        <w:rPr>
          <w:b/>
        </w:rPr>
        <w:t>Payload Type (8 bits):</w:t>
      </w:r>
      <w:r>
        <w:t xml:space="preserve"> A payload type specifying a media type which the receiver is willing to receive on this sub-session channel. For a specific media payload type, the first bit must be set to 0, and the bottom seven bits set to </w:t>
      </w:r>
      <w:r w:rsidR="005F3837">
        <w:t>a</w:t>
      </w:r>
      <w:r>
        <w:t xml:space="preserve"> payload</w:t>
      </w:r>
      <w:r w:rsidR="005F3837">
        <w:t xml:space="preserve"> signalled in the requester’s SDP</w:t>
      </w:r>
      <w:r>
        <w:t>. Alternatively, the requester can set the first bit to 1 and the lower seven bits to 0</w:t>
      </w:r>
      <w:r w:rsidR="00337F64">
        <w:t xml:space="preserve"> to signal </w:t>
      </w:r>
      <w:r w:rsidR="00337F64">
        <w:rPr>
          <w:i/>
        </w:rPr>
        <w:t>all payloads</w:t>
      </w:r>
      <w:r>
        <w:t>: this specifies that the requester is willing to receive any payload type they have specified</w:t>
      </w:r>
      <w:r w:rsidR="00FE360A">
        <w:t xml:space="preserve"> that they can receive</w:t>
      </w:r>
      <w:r>
        <w:t xml:space="preserve"> in SDP with no additional constrain</w:t>
      </w:r>
      <w:r w:rsidR="00337F64">
        <w:t>t</w:t>
      </w:r>
      <w:r>
        <w:t xml:space="preserve">s </w:t>
      </w:r>
      <w:r w:rsidRPr="00337F64">
        <w:rPr>
          <w:i/>
        </w:rPr>
        <w:t xml:space="preserve">with the exception of any </w:t>
      </w:r>
      <w:r w:rsidR="00337F64" w:rsidRPr="00337F64">
        <w:rPr>
          <w:i/>
        </w:rPr>
        <w:t xml:space="preserve">payload type they have also </w:t>
      </w:r>
      <w:r w:rsidR="004D553E">
        <w:rPr>
          <w:i/>
        </w:rPr>
        <w:t xml:space="preserve">explicitly </w:t>
      </w:r>
      <w:r w:rsidR="00337F64" w:rsidRPr="00337F64">
        <w:rPr>
          <w:i/>
        </w:rPr>
        <w:t xml:space="preserve">listed </w:t>
      </w:r>
      <w:r w:rsidR="00FE360A">
        <w:rPr>
          <w:i/>
        </w:rPr>
        <w:t>in</w:t>
      </w:r>
      <w:r w:rsidR="00337F64" w:rsidRPr="00337F64">
        <w:rPr>
          <w:i/>
        </w:rPr>
        <w:t xml:space="preserve"> this request</w:t>
      </w:r>
      <w:r w:rsidR="00337F64">
        <w:t xml:space="preserve"> (which they can receive with the constraints listed).</w:t>
      </w:r>
    </w:p>
    <w:p w14:paraId="1C97FBF7" w14:textId="7296DE85" w:rsidR="00C50CEC" w:rsidRDefault="00337F64">
      <w:pPr>
        <w:rPr>
          <w:ins w:id="313" w:author="nbuckles" w:date="2016-06-24T14:41:00Z"/>
        </w:rPr>
      </w:pPr>
      <w:r w:rsidRPr="00337F64">
        <w:rPr>
          <w:b/>
        </w:rPr>
        <w:t>Reserved (</w:t>
      </w:r>
      <w:ins w:id="314" w:author="nbuckles" w:date="2016-06-24T14:41:00Z">
        <w:r w:rsidR="004F04FF">
          <w:rPr>
            <w:b/>
          </w:rPr>
          <w:t>5</w:t>
        </w:r>
      </w:ins>
      <w:del w:id="315" w:author="nbuckles" w:date="2016-06-24T14:41:00Z">
        <w:r w:rsidRPr="00337F64" w:rsidDel="00C50CEC">
          <w:rPr>
            <w:b/>
          </w:rPr>
          <w:delText>8</w:delText>
        </w:r>
      </w:del>
      <w:r w:rsidRPr="00337F64">
        <w:rPr>
          <w:b/>
        </w:rPr>
        <w:t xml:space="preserve"> bits):</w:t>
      </w:r>
      <w:r>
        <w:t xml:space="preserve"> These bits </w:t>
      </w:r>
      <w:del w:id="316" w:author="nbuckles" w:date="2016-06-24T15:01:00Z">
        <w:r w:rsidDel="00B85014">
          <w:delText xml:space="preserve">must </w:delText>
        </w:r>
      </w:del>
      <w:ins w:id="317" w:author="nbuckles" w:date="2016-06-24T15:01:00Z">
        <w:r w:rsidR="00B85014">
          <w:t xml:space="preserve">should </w:t>
        </w:r>
      </w:ins>
      <w:r>
        <w:t>be set to 0</w:t>
      </w:r>
      <w:ins w:id="318" w:author="nbuckles" w:date="2016-06-24T14:41:00Z">
        <w:r w:rsidR="00C50CEC">
          <w:t xml:space="preserve"> and ignored when received.</w:t>
        </w:r>
      </w:ins>
    </w:p>
    <w:p w14:paraId="3D69D654" w14:textId="2DACD5CE" w:rsidR="004F04FF" w:rsidRPr="004F04FF" w:rsidRDefault="004F04FF">
      <w:pPr>
        <w:rPr>
          <w:ins w:id="319" w:author="nbuckles" w:date="2016-06-27T12:22:00Z"/>
          <w:rPrChange w:id="320" w:author="nbuckles" w:date="2016-06-27T12:22:00Z">
            <w:rPr>
              <w:ins w:id="321" w:author="nbuckles" w:date="2016-06-27T12:22:00Z"/>
              <w:b/>
            </w:rPr>
          </w:rPrChange>
        </w:rPr>
      </w:pPr>
      <w:ins w:id="322" w:author="nbuckles" w:date="2016-06-27T12:22:00Z">
        <w:r>
          <w:rPr>
            <w:b/>
          </w:rPr>
          <w:t xml:space="preserve">A (1 bit): </w:t>
        </w:r>
        <w:r>
          <w:t>When set this bit requests that the sender send an encoded avatar (image) if the live video stream is not available.  When cleared the sender should not send an encoded avatar if the live video is not available (instead the sender should send an SCA warning).</w:t>
        </w:r>
      </w:ins>
      <w:ins w:id="323" w:author="nbuckles" w:date="2016-06-27T12:23:00Z">
        <w:r>
          <w:t xml:space="preserve">  This field should be set to 0 when the source being requested has not indicated support for avatar video in the sprop-source attribute.</w:t>
        </w:r>
      </w:ins>
    </w:p>
    <w:p w14:paraId="7D47FD87" w14:textId="4742B777" w:rsidR="00C50CEC" w:rsidRDefault="00C50CEC">
      <w:pPr>
        <w:rPr>
          <w:ins w:id="324" w:author="nbuckles" w:date="2016-06-24T14:43:00Z"/>
        </w:rPr>
      </w:pPr>
      <w:ins w:id="325" w:author="nbuckles" w:date="2016-06-24T14:41:00Z">
        <w:r>
          <w:rPr>
            <w:b/>
          </w:rPr>
          <w:t>C (1 bit):</w:t>
        </w:r>
        <w:r>
          <w:t xml:space="preserve">  When set this bit requests that the sender include CVO</w:t>
        </w:r>
      </w:ins>
      <w:ins w:id="326" w:author="nbuckles" w:date="2016-06-24T14:42:00Z">
        <w:r>
          <w:t xml:space="preserve"> (</w:t>
        </w:r>
        <w:r w:rsidR="00753CFA">
          <w:t xml:space="preserve">coordination of video </w:t>
        </w:r>
      </w:ins>
      <w:ins w:id="327" w:author="nbuckles" w:date="2016-06-27T11:19:00Z">
        <w:r w:rsidR="00753CFA">
          <w:t>orientation)</w:t>
        </w:r>
      </w:ins>
      <w:ins w:id="328" w:author="nbuckles" w:date="2016-06-24T14:41:00Z">
        <w:r>
          <w:t xml:space="preserve"> information</w:t>
        </w:r>
      </w:ins>
      <w:ins w:id="329" w:author="nbuckles" w:date="2016-06-24T14:42:00Z">
        <w:r>
          <w:t xml:space="preserve"> in the transmitted stream.  When clear</w:t>
        </w:r>
      </w:ins>
      <w:ins w:id="330" w:author="nbuckles" w:date="2016-06-24T15:08:00Z">
        <w:r w:rsidR="00B85014">
          <w:t>ed</w:t>
        </w:r>
      </w:ins>
      <w:ins w:id="331" w:author="nbuckles" w:date="2016-06-24T14:42:00Z">
        <w:r>
          <w:t xml:space="preserve"> the sender </w:t>
        </w:r>
      </w:ins>
      <w:ins w:id="332" w:author="nbuckles" w:date="2016-06-24T14:43:00Z">
        <w:r>
          <w:t>should not include CVO information.</w:t>
        </w:r>
      </w:ins>
      <w:ins w:id="333" w:author="nbuckles" w:date="2016-06-24T14:44:00Z">
        <w:r>
          <w:t xml:space="preserve">  This field should be set to 0 when the source being requested has not indicated support for CVO in the sprop-source attribute.</w:t>
        </w:r>
      </w:ins>
    </w:p>
    <w:p w14:paraId="383319B3" w14:textId="78276133" w:rsidR="00337F64" w:rsidRDefault="00C50CEC">
      <w:ins w:id="334" w:author="nbuckles" w:date="2016-06-24T14:43:00Z">
        <w:r>
          <w:rPr>
            <w:b/>
          </w:rPr>
          <w:t>L (1 bit):</w:t>
        </w:r>
      </w:ins>
      <w:ins w:id="335" w:author="nbuckles" w:date="2016-06-24T14:44:00Z">
        <w:r>
          <w:t xml:space="preserve">  When set this bit requests that the sender </w:t>
        </w:r>
      </w:ins>
      <w:ins w:id="336" w:author="nbuckles" w:date="2016-07-05T10:49:00Z">
        <w:r w:rsidR="00161AAC">
          <w:t xml:space="preserve">always encode the media source in a landscape </w:t>
        </w:r>
      </w:ins>
      <w:ins w:id="337" w:author="nbuckles" w:date="2016-07-05T10:50:00Z">
        <w:r w:rsidR="00161AAC">
          <w:t xml:space="preserve">display </w:t>
        </w:r>
      </w:ins>
      <w:ins w:id="338" w:author="nbuckles" w:date="2016-07-05T10:49:00Z">
        <w:r w:rsidR="00161AAC">
          <w:t>aspect ration</w:t>
        </w:r>
      </w:ins>
      <w:ins w:id="339" w:author="nbuckles" w:date="2016-07-05T10:50:00Z">
        <w:r w:rsidR="00161AAC">
          <w:t xml:space="preserve"> (e.g. 4:3 or 16:9),</w:t>
        </w:r>
      </w:ins>
      <w:ins w:id="340" w:author="nbuckles" w:date="2016-07-05T10:49:00Z">
        <w:r w:rsidR="00161AAC">
          <w:t xml:space="preserve"> padding as required</w:t>
        </w:r>
      </w:ins>
      <w:ins w:id="341" w:author="nbuckles" w:date="2016-07-05T10:50:00Z">
        <w:r w:rsidR="00161AAC">
          <w:t xml:space="preserve">.  </w:t>
        </w:r>
      </w:ins>
      <w:del w:id="342" w:author="nbuckles" w:date="2016-06-24T14:41:00Z">
        <w:r w:rsidR="00337F64" w:rsidDel="00C50CEC">
          <w:delText>.</w:delText>
        </w:r>
      </w:del>
      <w:ins w:id="343" w:author="nbuckles" w:date="2016-06-29T09:08:00Z">
        <w:r w:rsidR="00514E97">
          <w:t xml:space="preserve">When the L bit is set, the value of the C bit can be ignored and treated as if it was 0.  </w:t>
        </w:r>
      </w:ins>
      <w:ins w:id="344" w:author="nbuckles" w:date="2016-06-24T14:45:00Z">
        <w:r>
          <w:t>When clear</w:t>
        </w:r>
      </w:ins>
      <w:ins w:id="345" w:author="nbuckles" w:date="2016-06-24T15:08:00Z">
        <w:r w:rsidR="00B85014">
          <w:t>ed</w:t>
        </w:r>
      </w:ins>
      <w:ins w:id="346" w:author="nbuckles" w:date="2016-06-24T14:45:00Z">
        <w:r>
          <w:t xml:space="preserve"> the sender may send the native aspect ratio of the encoded source.  This field should be set to 0 when the source being requested has not indicated support for landscape rotation in the sprop-source attribute.</w:t>
        </w:r>
      </w:ins>
    </w:p>
    <w:p w14:paraId="1B6DB0A3" w14:textId="77777777" w:rsidR="00337F64" w:rsidRPr="00FB76F7" w:rsidRDefault="00337F64">
      <w:r w:rsidRPr="00337F64">
        <w:rPr>
          <w:b/>
        </w:rPr>
        <w:t xml:space="preserve">Payload Info Length (16 bits): </w:t>
      </w:r>
      <w:r>
        <w:t xml:space="preserve">The number of bytes of payload-specific information, </w:t>
      </w:r>
      <w:r>
        <w:rPr>
          <w:b/>
        </w:rPr>
        <w:t>not including</w:t>
      </w:r>
      <w:r>
        <w:t xml:space="preserve"> the policy type and length fields. If the </w:t>
      </w:r>
      <w:r w:rsidR="005F3837">
        <w:t>payload type is set to all payloads</w:t>
      </w:r>
      <w:r>
        <w:t>, this MUST be set to 0.</w:t>
      </w:r>
      <w:r w:rsidR="005F3837">
        <w:t xml:space="preserve"> For any specific payload, this must either be set to 0 (which signals that no additional constraints exist beyond those listed in SDP) or to the length appropriate for the codec that payload refers to.</w:t>
      </w:r>
      <w:r w:rsidR="0042378F">
        <w:t xml:space="preserve"> The length of the payload-specific info field must be a multiple of 32 bits.</w:t>
      </w:r>
    </w:p>
    <w:p w14:paraId="5A1E1110" w14:textId="77777777" w:rsidR="00EF7E4E" w:rsidRDefault="00337F64">
      <w:r>
        <w:rPr>
          <w:b/>
        </w:rPr>
        <w:t>Payload-Specific Info (N</w:t>
      </w:r>
      <w:r w:rsidRPr="00051310">
        <w:rPr>
          <w:b/>
        </w:rPr>
        <w:t xml:space="preserve"> bits):</w:t>
      </w:r>
      <w:r>
        <w:t xml:space="preserve"> </w:t>
      </w:r>
      <w:r w:rsidR="00A10AE1">
        <w:t xml:space="preserve">The length and format of this information varies depending on the specific codec. The length of the payload-specific info field must be a multiple of 32 bits. The constraints for H.264 </w:t>
      </w:r>
      <w:r w:rsidR="00526D3C">
        <w:t xml:space="preserve">and H264-SVC </w:t>
      </w:r>
      <w:r w:rsidR="00A10AE1">
        <w:t>are defined below</w:t>
      </w:r>
      <w:r w:rsidR="00526D3C">
        <w:t xml:space="preserve"> (they share the same set of constraints)</w:t>
      </w:r>
      <w:r w:rsidR="00A10AE1">
        <w:t>, while constraints for additiona</w:t>
      </w:r>
      <w:r w:rsidR="00A40133">
        <w:t>l payloads may be defined later.</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left w:w="0" w:type="dxa"/>
          <w:right w:w="0" w:type="dxa"/>
        </w:tblCellMar>
        <w:tblLook w:val="0000" w:firstRow="0" w:lastRow="0" w:firstColumn="0" w:lastColumn="0" w:noHBand="0" w:noVBand="0"/>
      </w:tblPr>
      <w:tblGrid>
        <w:gridCol w:w="289"/>
        <w:gridCol w:w="291"/>
        <w:gridCol w:w="292"/>
        <w:gridCol w:w="295"/>
        <w:gridCol w:w="297"/>
        <w:gridCol w:w="298"/>
        <w:gridCol w:w="299"/>
        <w:gridCol w:w="299"/>
        <w:gridCol w:w="25"/>
        <w:gridCol w:w="274"/>
        <w:gridCol w:w="299"/>
        <w:gridCol w:w="299"/>
        <w:gridCol w:w="299"/>
        <w:gridCol w:w="299"/>
        <w:gridCol w:w="299"/>
        <w:gridCol w:w="299"/>
        <w:gridCol w:w="316"/>
        <w:gridCol w:w="7"/>
        <w:gridCol w:w="292"/>
        <w:gridCol w:w="299"/>
        <w:gridCol w:w="299"/>
        <w:gridCol w:w="299"/>
        <w:gridCol w:w="299"/>
        <w:gridCol w:w="304"/>
        <w:gridCol w:w="299"/>
        <w:gridCol w:w="301"/>
        <w:gridCol w:w="299"/>
        <w:gridCol w:w="299"/>
        <w:gridCol w:w="299"/>
        <w:gridCol w:w="299"/>
        <w:gridCol w:w="299"/>
        <w:gridCol w:w="299"/>
        <w:gridCol w:w="299"/>
        <w:gridCol w:w="301"/>
        <w:gridCol w:w="6"/>
      </w:tblGrid>
      <w:tr w:rsidR="00060F40" w:rsidRPr="003B7C6A" w14:paraId="7CCED0AF" w14:textId="77777777" w:rsidTr="000257FA">
        <w:trPr>
          <w:trHeight w:val="15"/>
        </w:trPr>
        <w:tc>
          <w:tcPr>
            <w:tcW w:w="289" w:type="dxa"/>
            <w:tcBorders>
              <w:bottom w:val="single" w:sz="4" w:space="0" w:color="auto"/>
            </w:tcBorders>
            <w:shd w:val="clear" w:color="auto" w:fill="8DB3E2" w:themeFill="text2" w:themeFillTint="66"/>
            <w:vAlign w:val="center"/>
          </w:tcPr>
          <w:p w14:paraId="4E818753" w14:textId="77777777" w:rsidR="00A40133" w:rsidRDefault="00A40133" w:rsidP="00A00FD4">
            <w:pPr>
              <w:jc w:val="center"/>
              <w:rPr>
                <w:sz w:val="16"/>
                <w:szCs w:val="16"/>
              </w:rPr>
            </w:pPr>
          </w:p>
          <w:p w14:paraId="5A31664C" w14:textId="77777777" w:rsidR="00A40133" w:rsidRPr="003B7C6A" w:rsidRDefault="00A40133" w:rsidP="00A00FD4">
            <w:pPr>
              <w:jc w:val="center"/>
              <w:rPr>
                <w:sz w:val="16"/>
                <w:szCs w:val="16"/>
              </w:rPr>
            </w:pPr>
            <w:r w:rsidRPr="003B7C6A">
              <w:rPr>
                <w:sz w:val="16"/>
                <w:szCs w:val="16"/>
              </w:rPr>
              <w:t>1</w:t>
            </w:r>
          </w:p>
        </w:tc>
        <w:tc>
          <w:tcPr>
            <w:tcW w:w="291" w:type="dxa"/>
            <w:tcBorders>
              <w:bottom w:val="single" w:sz="4" w:space="0" w:color="auto"/>
            </w:tcBorders>
            <w:shd w:val="clear" w:color="auto" w:fill="8DB3E2" w:themeFill="text2" w:themeFillTint="66"/>
            <w:vAlign w:val="center"/>
          </w:tcPr>
          <w:p w14:paraId="342E6812" w14:textId="77777777" w:rsidR="00A40133" w:rsidRDefault="00A40133" w:rsidP="00A00FD4">
            <w:pPr>
              <w:jc w:val="center"/>
              <w:rPr>
                <w:sz w:val="16"/>
                <w:szCs w:val="16"/>
              </w:rPr>
            </w:pPr>
          </w:p>
          <w:p w14:paraId="735B5B0B" w14:textId="77777777" w:rsidR="00A40133" w:rsidRPr="003B7C6A" w:rsidRDefault="00A40133" w:rsidP="00A00FD4">
            <w:pPr>
              <w:jc w:val="center"/>
              <w:rPr>
                <w:sz w:val="16"/>
                <w:szCs w:val="16"/>
              </w:rPr>
            </w:pPr>
            <w:r w:rsidRPr="003B7C6A">
              <w:rPr>
                <w:sz w:val="16"/>
                <w:szCs w:val="16"/>
              </w:rPr>
              <w:t>2</w:t>
            </w:r>
          </w:p>
        </w:tc>
        <w:tc>
          <w:tcPr>
            <w:tcW w:w="292" w:type="dxa"/>
            <w:tcBorders>
              <w:bottom w:val="single" w:sz="4" w:space="0" w:color="auto"/>
            </w:tcBorders>
            <w:shd w:val="clear" w:color="auto" w:fill="8DB3E2" w:themeFill="text2" w:themeFillTint="66"/>
            <w:vAlign w:val="center"/>
          </w:tcPr>
          <w:p w14:paraId="12C0B367" w14:textId="77777777" w:rsidR="00A40133" w:rsidRDefault="00A40133" w:rsidP="00A00FD4">
            <w:pPr>
              <w:jc w:val="center"/>
              <w:rPr>
                <w:sz w:val="16"/>
                <w:szCs w:val="16"/>
              </w:rPr>
            </w:pPr>
          </w:p>
          <w:p w14:paraId="05AF3A62" w14:textId="77777777" w:rsidR="00A40133" w:rsidRPr="003B7C6A" w:rsidRDefault="00A40133" w:rsidP="00A00FD4">
            <w:pPr>
              <w:jc w:val="center"/>
              <w:rPr>
                <w:sz w:val="16"/>
                <w:szCs w:val="16"/>
              </w:rPr>
            </w:pPr>
            <w:r w:rsidRPr="003B7C6A">
              <w:rPr>
                <w:sz w:val="16"/>
                <w:szCs w:val="16"/>
              </w:rPr>
              <w:t>3</w:t>
            </w:r>
          </w:p>
        </w:tc>
        <w:tc>
          <w:tcPr>
            <w:tcW w:w="295" w:type="dxa"/>
            <w:tcBorders>
              <w:bottom w:val="single" w:sz="4" w:space="0" w:color="auto"/>
            </w:tcBorders>
            <w:shd w:val="clear" w:color="auto" w:fill="8DB3E2" w:themeFill="text2" w:themeFillTint="66"/>
            <w:vAlign w:val="center"/>
          </w:tcPr>
          <w:p w14:paraId="2E5F6B6A" w14:textId="77777777" w:rsidR="00A40133" w:rsidRDefault="00A40133" w:rsidP="00A00FD4">
            <w:pPr>
              <w:jc w:val="center"/>
              <w:rPr>
                <w:sz w:val="16"/>
                <w:szCs w:val="16"/>
              </w:rPr>
            </w:pPr>
          </w:p>
          <w:p w14:paraId="1DA8829F" w14:textId="77777777" w:rsidR="00A40133" w:rsidRPr="003B7C6A" w:rsidRDefault="00A40133" w:rsidP="00A00FD4">
            <w:pPr>
              <w:jc w:val="center"/>
              <w:rPr>
                <w:sz w:val="16"/>
                <w:szCs w:val="16"/>
              </w:rPr>
            </w:pPr>
            <w:r w:rsidRPr="003B7C6A">
              <w:rPr>
                <w:sz w:val="16"/>
                <w:szCs w:val="16"/>
              </w:rPr>
              <w:t>4</w:t>
            </w:r>
          </w:p>
        </w:tc>
        <w:tc>
          <w:tcPr>
            <w:tcW w:w="297" w:type="dxa"/>
            <w:tcBorders>
              <w:bottom w:val="single" w:sz="4" w:space="0" w:color="auto"/>
            </w:tcBorders>
            <w:shd w:val="clear" w:color="auto" w:fill="8DB3E2" w:themeFill="text2" w:themeFillTint="66"/>
            <w:vAlign w:val="center"/>
          </w:tcPr>
          <w:p w14:paraId="64A7E1AE" w14:textId="77777777" w:rsidR="00A40133" w:rsidRDefault="00A40133" w:rsidP="00A00FD4">
            <w:pPr>
              <w:jc w:val="center"/>
              <w:rPr>
                <w:sz w:val="16"/>
                <w:szCs w:val="16"/>
              </w:rPr>
            </w:pPr>
          </w:p>
          <w:p w14:paraId="1789BAD6" w14:textId="77777777" w:rsidR="00A40133" w:rsidRPr="003B7C6A" w:rsidRDefault="00A40133" w:rsidP="00A00FD4">
            <w:pPr>
              <w:jc w:val="center"/>
              <w:rPr>
                <w:sz w:val="16"/>
                <w:szCs w:val="16"/>
              </w:rPr>
            </w:pPr>
            <w:r w:rsidRPr="003B7C6A">
              <w:rPr>
                <w:sz w:val="16"/>
                <w:szCs w:val="16"/>
              </w:rPr>
              <w:t>5</w:t>
            </w:r>
          </w:p>
        </w:tc>
        <w:tc>
          <w:tcPr>
            <w:tcW w:w="298" w:type="dxa"/>
            <w:tcBorders>
              <w:bottom w:val="single" w:sz="4" w:space="0" w:color="auto"/>
            </w:tcBorders>
            <w:shd w:val="clear" w:color="auto" w:fill="8DB3E2" w:themeFill="text2" w:themeFillTint="66"/>
            <w:vAlign w:val="center"/>
          </w:tcPr>
          <w:p w14:paraId="19D1696E" w14:textId="77777777" w:rsidR="00A40133" w:rsidRDefault="00A40133" w:rsidP="00A00FD4">
            <w:pPr>
              <w:jc w:val="center"/>
              <w:rPr>
                <w:sz w:val="16"/>
                <w:szCs w:val="16"/>
              </w:rPr>
            </w:pPr>
          </w:p>
          <w:p w14:paraId="11C65198" w14:textId="77777777" w:rsidR="00A40133" w:rsidRPr="003B7C6A" w:rsidRDefault="00A40133" w:rsidP="00A00FD4">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0034E347" w14:textId="77777777" w:rsidR="00A40133" w:rsidRDefault="00A40133" w:rsidP="00A00FD4">
            <w:pPr>
              <w:jc w:val="center"/>
              <w:rPr>
                <w:sz w:val="16"/>
                <w:szCs w:val="16"/>
              </w:rPr>
            </w:pPr>
          </w:p>
          <w:p w14:paraId="07FFD0F8" w14:textId="77777777" w:rsidR="00A40133" w:rsidRPr="003B7C6A" w:rsidRDefault="00A40133" w:rsidP="00A00FD4">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7C007A15" w14:textId="77777777" w:rsidR="00A40133" w:rsidRDefault="00A40133" w:rsidP="00A00FD4">
            <w:pPr>
              <w:jc w:val="center"/>
              <w:rPr>
                <w:sz w:val="16"/>
                <w:szCs w:val="16"/>
              </w:rPr>
            </w:pPr>
          </w:p>
          <w:p w14:paraId="3958647E" w14:textId="77777777" w:rsidR="00A40133" w:rsidRPr="003B7C6A" w:rsidRDefault="00A40133" w:rsidP="00A00FD4">
            <w:pPr>
              <w:jc w:val="center"/>
              <w:rPr>
                <w:sz w:val="16"/>
                <w:szCs w:val="16"/>
              </w:rPr>
            </w:pPr>
            <w:r w:rsidRPr="003B7C6A">
              <w:rPr>
                <w:sz w:val="16"/>
                <w:szCs w:val="16"/>
              </w:rPr>
              <w:t>8</w:t>
            </w:r>
          </w:p>
        </w:tc>
        <w:tc>
          <w:tcPr>
            <w:tcW w:w="299" w:type="dxa"/>
            <w:gridSpan w:val="2"/>
            <w:tcBorders>
              <w:bottom w:val="single" w:sz="4" w:space="0" w:color="auto"/>
            </w:tcBorders>
            <w:shd w:val="clear" w:color="auto" w:fill="8DB3E2" w:themeFill="text2" w:themeFillTint="66"/>
            <w:vAlign w:val="center"/>
          </w:tcPr>
          <w:p w14:paraId="0F13FD7C" w14:textId="77777777" w:rsidR="00A40133" w:rsidRDefault="00A40133" w:rsidP="00A00FD4">
            <w:pPr>
              <w:jc w:val="center"/>
              <w:rPr>
                <w:sz w:val="16"/>
                <w:szCs w:val="16"/>
              </w:rPr>
            </w:pPr>
          </w:p>
          <w:p w14:paraId="0CF02B02" w14:textId="77777777" w:rsidR="00A40133" w:rsidRPr="003B7C6A" w:rsidRDefault="00A40133" w:rsidP="00A00FD4">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74AE9E9A" w14:textId="77777777" w:rsidR="00A40133" w:rsidRDefault="00A40133" w:rsidP="00A00FD4">
            <w:pPr>
              <w:jc w:val="center"/>
              <w:rPr>
                <w:sz w:val="16"/>
                <w:szCs w:val="16"/>
              </w:rPr>
            </w:pPr>
            <w:r>
              <w:rPr>
                <w:sz w:val="16"/>
                <w:szCs w:val="16"/>
              </w:rPr>
              <w:t>1</w:t>
            </w:r>
          </w:p>
          <w:p w14:paraId="6A076098" w14:textId="77777777" w:rsidR="00A40133" w:rsidRPr="003B7C6A" w:rsidRDefault="00A40133" w:rsidP="00A00FD4">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3811A1BA" w14:textId="77777777" w:rsidR="00A40133" w:rsidRDefault="00A40133" w:rsidP="00A00FD4">
            <w:pPr>
              <w:jc w:val="center"/>
              <w:rPr>
                <w:sz w:val="16"/>
                <w:szCs w:val="16"/>
              </w:rPr>
            </w:pPr>
          </w:p>
          <w:p w14:paraId="177635BD" w14:textId="77777777" w:rsidR="00A40133" w:rsidRPr="003B7C6A" w:rsidRDefault="00A40133" w:rsidP="00A00FD4">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2CF84CFB" w14:textId="77777777" w:rsidR="00A40133" w:rsidRDefault="00A40133" w:rsidP="00A00FD4">
            <w:pPr>
              <w:jc w:val="center"/>
              <w:rPr>
                <w:sz w:val="16"/>
                <w:szCs w:val="16"/>
              </w:rPr>
            </w:pPr>
          </w:p>
          <w:p w14:paraId="4CAE114C" w14:textId="77777777" w:rsidR="00A40133" w:rsidRPr="003B7C6A" w:rsidRDefault="00A40133" w:rsidP="00A00FD4">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4CDA81D3" w14:textId="77777777" w:rsidR="00A40133" w:rsidRDefault="00A40133" w:rsidP="00A00FD4">
            <w:pPr>
              <w:jc w:val="center"/>
              <w:rPr>
                <w:sz w:val="16"/>
                <w:szCs w:val="16"/>
              </w:rPr>
            </w:pPr>
          </w:p>
          <w:p w14:paraId="75B36719" w14:textId="77777777" w:rsidR="00A40133" w:rsidRPr="003B7C6A" w:rsidRDefault="00A40133" w:rsidP="00A00FD4">
            <w:pPr>
              <w:jc w:val="center"/>
              <w:rPr>
                <w:sz w:val="16"/>
                <w:szCs w:val="16"/>
              </w:rPr>
            </w:pPr>
            <w:r w:rsidRPr="003B7C6A">
              <w:rPr>
                <w:sz w:val="16"/>
                <w:szCs w:val="16"/>
              </w:rPr>
              <w:t>3</w:t>
            </w:r>
          </w:p>
        </w:tc>
        <w:tc>
          <w:tcPr>
            <w:tcW w:w="299" w:type="dxa"/>
            <w:tcBorders>
              <w:bottom w:val="single" w:sz="4" w:space="0" w:color="auto"/>
            </w:tcBorders>
            <w:shd w:val="clear" w:color="auto" w:fill="8DB3E2" w:themeFill="text2" w:themeFillTint="66"/>
            <w:vAlign w:val="center"/>
          </w:tcPr>
          <w:p w14:paraId="7E87160D" w14:textId="77777777" w:rsidR="00A40133" w:rsidRDefault="00A40133" w:rsidP="00A00FD4">
            <w:pPr>
              <w:jc w:val="center"/>
              <w:rPr>
                <w:sz w:val="16"/>
                <w:szCs w:val="16"/>
              </w:rPr>
            </w:pPr>
          </w:p>
          <w:p w14:paraId="1F65E730" w14:textId="77777777" w:rsidR="00A40133" w:rsidRPr="003B7C6A" w:rsidRDefault="00A40133" w:rsidP="00A00FD4">
            <w:pPr>
              <w:jc w:val="center"/>
              <w:rPr>
                <w:sz w:val="16"/>
                <w:szCs w:val="16"/>
              </w:rPr>
            </w:pPr>
            <w:r w:rsidRPr="003B7C6A">
              <w:rPr>
                <w:sz w:val="16"/>
                <w:szCs w:val="16"/>
              </w:rPr>
              <w:t>4</w:t>
            </w:r>
          </w:p>
        </w:tc>
        <w:tc>
          <w:tcPr>
            <w:tcW w:w="299" w:type="dxa"/>
            <w:tcBorders>
              <w:bottom w:val="single" w:sz="4" w:space="0" w:color="auto"/>
            </w:tcBorders>
            <w:shd w:val="clear" w:color="auto" w:fill="8DB3E2" w:themeFill="text2" w:themeFillTint="66"/>
            <w:vAlign w:val="center"/>
          </w:tcPr>
          <w:p w14:paraId="2362D6A9" w14:textId="77777777" w:rsidR="00A40133" w:rsidRDefault="00A40133" w:rsidP="00A00FD4">
            <w:pPr>
              <w:jc w:val="center"/>
              <w:rPr>
                <w:sz w:val="16"/>
                <w:szCs w:val="16"/>
              </w:rPr>
            </w:pPr>
          </w:p>
          <w:p w14:paraId="21D1CA0B" w14:textId="77777777" w:rsidR="00A40133" w:rsidRPr="003B7C6A" w:rsidRDefault="00A40133" w:rsidP="00A00FD4">
            <w:pPr>
              <w:jc w:val="center"/>
              <w:rPr>
                <w:sz w:val="16"/>
                <w:szCs w:val="16"/>
              </w:rPr>
            </w:pPr>
            <w:r w:rsidRPr="003B7C6A">
              <w:rPr>
                <w:sz w:val="16"/>
                <w:szCs w:val="16"/>
              </w:rPr>
              <w:t>5</w:t>
            </w:r>
          </w:p>
        </w:tc>
        <w:tc>
          <w:tcPr>
            <w:tcW w:w="316" w:type="dxa"/>
            <w:tcBorders>
              <w:bottom w:val="single" w:sz="4" w:space="0" w:color="auto"/>
            </w:tcBorders>
            <w:shd w:val="clear" w:color="auto" w:fill="8DB3E2" w:themeFill="text2" w:themeFillTint="66"/>
            <w:vAlign w:val="center"/>
          </w:tcPr>
          <w:p w14:paraId="0840C7C4" w14:textId="77777777" w:rsidR="00A40133" w:rsidRDefault="00A40133" w:rsidP="00A00FD4">
            <w:pPr>
              <w:jc w:val="center"/>
              <w:rPr>
                <w:sz w:val="16"/>
                <w:szCs w:val="16"/>
              </w:rPr>
            </w:pPr>
          </w:p>
          <w:p w14:paraId="383C4D6C" w14:textId="77777777" w:rsidR="00A40133" w:rsidRPr="003B7C6A" w:rsidRDefault="00A40133" w:rsidP="00A00FD4">
            <w:pPr>
              <w:jc w:val="center"/>
              <w:rPr>
                <w:sz w:val="16"/>
                <w:szCs w:val="16"/>
              </w:rPr>
            </w:pPr>
            <w:r w:rsidRPr="003B7C6A">
              <w:rPr>
                <w:sz w:val="16"/>
                <w:szCs w:val="16"/>
              </w:rPr>
              <w:t>6</w:t>
            </w:r>
          </w:p>
        </w:tc>
        <w:tc>
          <w:tcPr>
            <w:tcW w:w="299" w:type="dxa"/>
            <w:gridSpan w:val="2"/>
            <w:tcBorders>
              <w:bottom w:val="single" w:sz="4" w:space="0" w:color="auto"/>
            </w:tcBorders>
            <w:shd w:val="clear" w:color="auto" w:fill="8DB3E2" w:themeFill="text2" w:themeFillTint="66"/>
            <w:vAlign w:val="center"/>
          </w:tcPr>
          <w:p w14:paraId="7C72E9F1" w14:textId="77777777" w:rsidR="00A40133" w:rsidRDefault="00A40133" w:rsidP="00A00FD4">
            <w:pPr>
              <w:jc w:val="center"/>
              <w:rPr>
                <w:sz w:val="16"/>
                <w:szCs w:val="16"/>
              </w:rPr>
            </w:pPr>
          </w:p>
          <w:p w14:paraId="5F85CE37" w14:textId="77777777" w:rsidR="00A40133" w:rsidRPr="003B7C6A" w:rsidRDefault="00A40133" w:rsidP="00A00FD4">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2B450400" w14:textId="77777777" w:rsidR="00A40133" w:rsidRDefault="00A40133" w:rsidP="00A00FD4">
            <w:pPr>
              <w:jc w:val="center"/>
              <w:rPr>
                <w:sz w:val="16"/>
                <w:szCs w:val="16"/>
              </w:rPr>
            </w:pPr>
          </w:p>
          <w:p w14:paraId="11B73CAF" w14:textId="77777777" w:rsidR="00A40133" w:rsidRPr="003B7C6A" w:rsidRDefault="00A40133" w:rsidP="00A00FD4">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3D9FC065" w14:textId="77777777" w:rsidR="00A40133" w:rsidRDefault="00A40133" w:rsidP="00A00FD4">
            <w:pPr>
              <w:jc w:val="center"/>
              <w:rPr>
                <w:sz w:val="16"/>
                <w:szCs w:val="16"/>
              </w:rPr>
            </w:pPr>
          </w:p>
          <w:p w14:paraId="34A4ACB9" w14:textId="77777777" w:rsidR="00A40133" w:rsidRPr="003B7C6A" w:rsidRDefault="00A40133" w:rsidP="00A00FD4">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2C82FA5E" w14:textId="77777777" w:rsidR="00A40133" w:rsidRDefault="00A40133" w:rsidP="00A00FD4">
            <w:pPr>
              <w:jc w:val="center"/>
              <w:rPr>
                <w:sz w:val="16"/>
                <w:szCs w:val="16"/>
              </w:rPr>
            </w:pPr>
            <w:r>
              <w:rPr>
                <w:sz w:val="16"/>
                <w:szCs w:val="16"/>
              </w:rPr>
              <w:t>2</w:t>
            </w:r>
          </w:p>
          <w:p w14:paraId="37CBB4BA" w14:textId="77777777" w:rsidR="00A40133" w:rsidRPr="003B7C6A" w:rsidRDefault="00A40133" w:rsidP="00A00FD4">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1CE10F7A" w14:textId="77777777" w:rsidR="00A40133" w:rsidRDefault="00A40133" w:rsidP="00A00FD4">
            <w:pPr>
              <w:jc w:val="center"/>
              <w:rPr>
                <w:sz w:val="16"/>
                <w:szCs w:val="16"/>
              </w:rPr>
            </w:pPr>
          </w:p>
          <w:p w14:paraId="011B6EE0" w14:textId="77777777" w:rsidR="00A40133" w:rsidRPr="003B7C6A" w:rsidRDefault="00A40133" w:rsidP="00A00FD4">
            <w:pPr>
              <w:jc w:val="center"/>
              <w:rPr>
                <w:sz w:val="16"/>
                <w:szCs w:val="16"/>
              </w:rPr>
            </w:pPr>
            <w:r w:rsidRPr="003B7C6A">
              <w:rPr>
                <w:sz w:val="16"/>
                <w:szCs w:val="16"/>
              </w:rPr>
              <w:t>1</w:t>
            </w:r>
          </w:p>
        </w:tc>
        <w:tc>
          <w:tcPr>
            <w:tcW w:w="304" w:type="dxa"/>
            <w:tcBorders>
              <w:bottom w:val="single" w:sz="4" w:space="0" w:color="auto"/>
            </w:tcBorders>
            <w:shd w:val="clear" w:color="auto" w:fill="8DB3E2" w:themeFill="text2" w:themeFillTint="66"/>
            <w:vAlign w:val="center"/>
          </w:tcPr>
          <w:p w14:paraId="147939A8" w14:textId="77777777" w:rsidR="00A40133" w:rsidRDefault="00A40133" w:rsidP="00A00FD4">
            <w:pPr>
              <w:jc w:val="center"/>
              <w:rPr>
                <w:sz w:val="16"/>
                <w:szCs w:val="16"/>
              </w:rPr>
            </w:pPr>
          </w:p>
          <w:p w14:paraId="09A590F1" w14:textId="77777777" w:rsidR="00A40133" w:rsidRPr="003B7C6A" w:rsidRDefault="00A40133" w:rsidP="00A00FD4">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2FB6214A" w14:textId="77777777" w:rsidR="00A40133" w:rsidRDefault="00A40133" w:rsidP="00A00FD4">
            <w:pPr>
              <w:jc w:val="center"/>
              <w:rPr>
                <w:sz w:val="16"/>
                <w:szCs w:val="16"/>
              </w:rPr>
            </w:pPr>
          </w:p>
          <w:p w14:paraId="7927EAC2" w14:textId="77777777" w:rsidR="00A40133" w:rsidRPr="003B7C6A" w:rsidRDefault="00A40133" w:rsidP="00A00FD4">
            <w:pPr>
              <w:jc w:val="center"/>
              <w:rPr>
                <w:sz w:val="16"/>
                <w:szCs w:val="16"/>
              </w:rPr>
            </w:pPr>
            <w:r>
              <w:rPr>
                <w:sz w:val="16"/>
                <w:szCs w:val="16"/>
              </w:rPr>
              <w:t>3</w:t>
            </w:r>
          </w:p>
        </w:tc>
        <w:tc>
          <w:tcPr>
            <w:tcW w:w="301" w:type="dxa"/>
            <w:tcBorders>
              <w:bottom w:val="single" w:sz="4" w:space="0" w:color="auto"/>
            </w:tcBorders>
            <w:shd w:val="clear" w:color="auto" w:fill="8DB3E2" w:themeFill="text2" w:themeFillTint="66"/>
            <w:vAlign w:val="center"/>
          </w:tcPr>
          <w:p w14:paraId="0B6618FE" w14:textId="77777777" w:rsidR="00A40133" w:rsidRDefault="00A40133" w:rsidP="00A00FD4">
            <w:pPr>
              <w:jc w:val="center"/>
              <w:rPr>
                <w:sz w:val="16"/>
                <w:szCs w:val="16"/>
              </w:rPr>
            </w:pPr>
          </w:p>
          <w:p w14:paraId="66D9718F" w14:textId="77777777" w:rsidR="00A40133" w:rsidRPr="003B7C6A" w:rsidRDefault="00A40133" w:rsidP="00A00FD4">
            <w:pPr>
              <w:jc w:val="center"/>
              <w:rPr>
                <w:sz w:val="16"/>
                <w:szCs w:val="16"/>
              </w:rPr>
            </w:pPr>
            <w:r>
              <w:rPr>
                <w:sz w:val="16"/>
                <w:szCs w:val="16"/>
              </w:rPr>
              <w:t>4</w:t>
            </w:r>
          </w:p>
        </w:tc>
        <w:tc>
          <w:tcPr>
            <w:tcW w:w="299" w:type="dxa"/>
            <w:tcBorders>
              <w:bottom w:val="single" w:sz="4" w:space="0" w:color="auto"/>
            </w:tcBorders>
            <w:shd w:val="clear" w:color="auto" w:fill="8DB3E2" w:themeFill="text2" w:themeFillTint="66"/>
            <w:vAlign w:val="center"/>
          </w:tcPr>
          <w:p w14:paraId="3EE65803" w14:textId="77777777" w:rsidR="00A40133" w:rsidRDefault="00A40133" w:rsidP="00A00FD4">
            <w:pPr>
              <w:jc w:val="center"/>
              <w:rPr>
                <w:sz w:val="16"/>
                <w:szCs w:val="16"/>
              </w:rPr>
            </w:pPr>
          </w:p>
          <w:p w14:paraId="25CB357F" w14:textId="77777777" w:rsidR="00A40133" w:rsidRPr="003B7C6A" w:rsidRDefault="00A40133" w:rsidP="00A00FD4">
            <w:pPr>
              <w:jc w:val="center"/>
              <w:rPr>
                <w:sz w:val="16"/>
                <w:szCs w:val="16"/>
              </w:rPr>
            </w:pPr>
            <w:r>
              <w:rPr>
                <w:sz w:val="16"/>
                <w:szCs w:val="16"/>
              </w:rPr>
              <w:t>5</w:t>
            </w:r>
          </w:p>
        </w:tc>
        <w:tc>
          <w:tcPr>
            <w:tcW w:w="299" w:type="dxa"/>
            <w:tcBorders>
              <w:bottom w:val="single" w:sz="4" w:space="0" w:color="auto"/>
            </w:tcBorders>
            <w:shd w:val="clear" w:color="auto" w:fill="8DB3E2" w:themeFill="text2" w:themeFillTint="66"/>
            <w:vAlign w:val="center"/>
          </w:tcPr>
          <w:p w14:paraId="7FD00AC5" w14:textId="77777777" w:rsidR="00A40133" w:rsidRDefault="00A40133" w:rsidP="00A00FD4">
            <w:pPr>
              <w:jc w:val="center"/>
              <w:rPr>
                <w:sz w:val="16"/>
                <w:szCs w:val="16"/>
              </w:rPr>
            </w:pPr>
          </w:p>
          <w:p w14:paraId="6B3A2C43" w14:textId="77777777" w:rsidR="00A40133" w:rsidRPr="003B7C6A" w:rsidRDefault="00A40133" w:rsidP="00A00FD4">
            <w:pPr>
              <w:jc w:val="center"/>
              <w:rPr>
                <w:sz w:val="16"/>
                <w:szCs w:val="16"/>
              </w:rPr>
            </w:pPr>
            <w:r>
              <w:rPr>
                <w:sz w:val="16"/>
                <w:szCs w:val="16"/>
              </w:rPr>
              <w:t>6</w:t>
            </w:r>
          </w:p>
        </w:tc>
        <w:tc>
          <w:tcPr>
            <w:tcW w:w="299" w:type="dxa"/>
            <w:tcBorders>
              <w:bottom w:val="single" w:sz="4" w:space="0" w:color="auto"/>
            </w:tcBorders>
            <w:shd w:val="clear" w:color="auto" w:fill="8DB3E2" w:themeFill="text2" w:themeFillTint="66"/>
            <w:vAlign w:val="center"/>
          </w:tcPr>
          <w:p w14:paraId="31C0FA8E" w14:textId="77777777" w:rsidR="00A40133" w:rsidRDefault="00A40133" w:rsidP="00A00FD4">
            <w:pPr>
              <w:jc w:val="center"/>
              <w:rPr>
                <w:sz w:val="16"/>
                <w:szCs w:val="16"/>
              </w:rPr>
            </w:pPr>
          </w:p>
          <w:p w14:paraId="5358E8EF" w14:textId="77777777" w:rsidR="00A40133" w:rsidRPr="003B7C6A" w:rsidRDefault="00A40133" w:rsidP="00A00FD4">
            <w:pPr>
              <w:jc w:val="center"/>
              <w:rPr>
                <w:sz w:val="16"/>
                <w:szCs w:val="16"/>
              </w:rPr>
            </w:pPr>
            <w:r>
              <w:rPr>
                <w:sz w:val="16"/>
                <w:szCs w:val="16"/>
              </w:rPr>
              <w:t>7</w:t>
            </w:r>
          </w:p>
        </w:tc>
        <w:tc>
          <w:tcPr>
            <w:tcW w:w="299" w:type="dxa"/>
            <w:tcBorders>
              <w:bottom w:val="single" w:sz="4" w:space="0" w:color="auto"/>
            </w:tcBorders>
            <w:shd w:val="clear" w:color="auto" w:fill="8DB3E2" w:themeFill="text2" w:themeFillTint="66"/>
            <w:vAlign w:val="center"/>
          </w:tcPr>
          <w:p w14:paraId="14ED0061" w14:textId="77777777" w:rsidR="00A40133" w:rsidRDefault="00A40133" w:rsidP="00A00FD4">
            <w:pPr>
              <w:jc w:val="center"/>
              <w:rPr>
                <w:sz w:val="16"/>
                <w:szCs w:val="16"/>
              </w:rPr>
            </w:pPr>
          </w:p>
          <w:p w14:paraId="63343DC3" w14:textId="77777777" w:rsidR="00A40133" w:rsidRPr="003B7C6A" w:rsidRDefault="00A40133" w:rsidP="00A00FD4">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66324857" w14:textId="77777777" w:rsidR="00A40133" w:rsidRDefault="00A40133" w:rsidP="00A00FD4">
            <w:pPr>
              <w:jc w:val="center"/>
              <w:rPr>
                <w:sz w:val="16"/>
                <w:szCs w:val="16"/>
              </w:rPr>
            </w:pPr>
          </w:p>
          <w:p w14:paraId="320E1E07" w14:textId="77777777" w:rsidR="00A40133" w:rsidRPr="003B7C6A" w:rsidRDefault="00A40133" w:rsidP="00A00FD4">
            <w:pPr>
              <w:jc w:val="center"/>
              <w:rPr>
                <w:sz w:val="16"/>
                <w:szCs w:val="16"/>
              </w:rPr>
            </w:pPr>
            <w:r>
              <w:rPr>
                <w:sz w:val="16"/>
                <w:szCs w:val="16"/>
              </w:rPr>
              <w:t>9</w:t>
            </w:r>
          </w:p>
        </w:tc>
        <w:tc>
          <w:tcPr>
            <w:tcW w:w="299" w:type="dxa"/>
            <w:tcBorders>
              <w:bottom w:val="single" w:sz="4" w:space="0" w:color="auto"/>
            </w:tcBorders>
            <w:shd w:val="clear" w:color="auto" w:fill="8DB3E2" w:themeFill="text2" w:themeFillTint="66"/>
            <w:vAlign w:val="center"/>
          </w:tcPr>
          <w:p w14:paraId="62A2C603" w14:textId="77777777" w:rsidR="00A40133" w:rsidRDefault="00A40133" w:rsidP="00A00FD4">
            <w:pPr>
              <w:jc w:val="center"/>
              <w:rPr>
                <w:sz w:val="16"/>
                <w:szCs w:val="16"/>
              </w:rPr>
            </w:pPr>
            <w:r>
              <w:rPr>
                <w:sz w:val="16"/>
                <w:szCs w:val="16"/>
              </w:rPr>
              <w:t>3</w:t>
            </w:r>
          </w:p>
          <w:p w14:paraId="19934845" w14:textId="77777777" w:rsidR="00A40133" w:rsidRPr="003B7C6A" w:rsidRDefault="00A40133" w:rsidP="00A00FD4">
            <w:pPr>
              <w:jc w:val="center"/>
              <w:rPr>
                <w:sz w:val="16"/>
                <w:szCs w:val="16"/>
              </w:rPr>
            </w:pPr>
            <w:r>
              <w:rPr>
                <w:sz w:val="16"/>
                <w:szCs w:val="16"/>
              </w:rPr>
              <w:t>0</w:t>
            </w:r>
          </w:p>
        </w:tc>
        <w:tc>
          <w:tcPr>
            <w:tcW w:w="299" w:type="dxa"/>
            <w:tcBorders>
              <w:bottom w:val="single" w:sz="4" w:space="0" w:color="auto"/>
            </w:tcBorders>
            <w:shd w:val="clear" w:color="auto" w:fill="8DB3E2" w:themeFill="text2" w:themeFillTint="66"/>
            <w:vAlign w:val="center"/>
          </w:tcPr>
          <w:p w14:paraId="4248371D" w14:textId="77777777" w:rsidR="00A40133" w:rsidRDefault="00A40133" w:rsidP="00A00FD4">
            <w:pPr>
              <w:jc w:val="center"/>
              <w:rPr>
                <w:sz w:val="16"/>
                <w:szCs w:val="16"/>
              </w:rPr>
            </w:pPr>
          </w:p>
          <w:p w14:paraId="67772847" w14:textId="77777777" w:rsidR="00A40133" w:rsidRPr="003B7C6A" w:rsidRDefault="00A40133" w:rsidP="00A00FD4">
            <w:pPr>
              <w:jc w:val="center"/>
              <w:rPr>
                <w:sz w:val="16"/>
                <w:szCs w:val="16"/>
              </w:rPr>
            </w:pPr>
            <w:r>
              <w:rPr>
                <w:sz w:val="16"/>
                <w:szCs w:val="16"/>
              </w:rPr>
              <w:t>1</w:t>
            </w:r>
          </w:p>
        </w:tc>
        <w:tc>
          <w:tcPr>
            <w:tcW w:w="307" w:type="dxa"/>
            <w:gridSpan w:val="2"/>
            <w:tcBorders>
              <w:bottom w:val="single" w:sz="4" w:space="0" w:color="auto"/>
            </w:tcBorders>
            <w:shd w:val="clear" w:color="auto" w:fill="8DB3E2" w:themeFill="text2" w:themeFillTint="66"/>
            <w:vAlign w:val="center"/>
          </w:tcPr>
          <w:p w14:paraId="61511657" w14:textId="77777777" w:rsidR="00A40133" w:rsidRDefault="00A40133" w:rsidP="00A00FD4">
            <w:pPr>
              <w:jc w:val="center"/>
              <w:rPr>
                <w:sz w:val="16"/>
                <w:szCs w:val="16"/>
              </w:rPr>
            </w:pPr>
          </w:p>
          <w:p w14:paraId="7ED2ECAE" w14:textId="77777777" w:rsidR="00A40133" w:rsidRPr="003B7C6A" w:rsidRDefault="00A40133" w:rsidP="00A00FD4">
            <w:pPr>
              <w:jc w:val="center"/>
              <w:rPr>
                <w:sz w:val="16"/>
                <w:szCs w:val="16"/>
              </w:rPr>
            </w:pPr>
            <w:r>
              <w:rPr>
                <w:sz w:val="16"/>
                <w:szCs w:val="16"/>
              </w:rPr>
              <w:t>2</w:t>
            </w:r>
          </w:p>
        </w:tc>
      </w:tr>
      <w:tr w:rsidR="00A118C0" w:rsidRPr="003B7C6A" w14:paraId="2819B152" w14:textId="77777777" w:rsidTr="008A40A4">
        <w:trPr>
          <w:gridAfter w:val="1"/>
          <w:wAfter w:w="6" w:type="dxa"/>
          <w:trHeight w:val="177"/>
        </w:trPr>
        <w:tc>
          <w:tcPr>
            <w:tcW w:w="9562" w:type="dxa"/>
            <w:gridSpan w:val="34"/>
            <w:shd w:val="clear" w:color="auto" w:fill="DBE5F1" w:themeFill="accent1" w:themeFillTint="33"/>
            <w:vAlign w:val="center"/>
          </w:tcPr>
          <w:p w14:paraId="2528C4FC" w14:textId="77777777" w:rsidR="00A118C0" w:rsidRDefault="00A118C0" w:rsidP="00A00FD4">
            <w:pPr>
              <w:jc w:val="center"/>
            </w:pPr>
            <w:r>
              <w:lastRenderedPageBreak/>
              <w:t>Max MBPS</w:t>
            </w:r>
          </w:p>
        </w:tc>
      </w:tr>
      <w:tr w:rsidR="00060F40" w:rsidRPr="003B7C6A" w14:paraId="7F4693D2" w14:textId="77777777" w:rsidTr="000257FA">
        <w:trPr>
          <w:gridAfter w:val="1"/>
          <w:wAfter w:w="6" w:type="dxa"/>
          <w:trHeight w:val="177"/>
        </w:trPr>
        <w:tc>
          <w:tcPr>
            <w:tcW w:w="4769" w:type="dxa"/>
            <w:gridSpan w:val="17"/>
            <w:shd w:val="clear" w:color="auto" w:fill="DBE5F1" w:themeFill="accent1" w:themeFillTint="33"/>
            <w:vAlign w:val="center"/>
          </w:tcPr>
          <w:p w14:paraId="7CB44BFC" w14:textId="77777777" w:rsidR="00060F40" w:rsidRPr="003B7C6A" w:rsidRDefault="00A118C0" w:rsidP="00060F40">
            <w:pPr>
              <w:jc w:val="center"/>
            </w:pPr>
            <w:r>
              <w:t>Max F</w:t>
            </w:r>
            <w:r w:rsidR="00060F40">
              <w:t>S</w:t>
            </w:r>
          </w:p>
        </w:tc>
        <w:tc>
          <w:tcPr>
            <w:tcW w:w="4793" w:type="dxa"/>
            <w:gridSpan w:val="17"/>
            <w:shd w:val="clear" w:color="auto" w:fill="DBE5F1" w:themeFill="accent1" w:themeFillTint="33"/>
            <w:vAlign w:val="center"/>
          </w:tcPr>
          <w:p w14:paraId="2BD40167" w14:textId="77777777" w:rsidR="00060F40" w:rsidRPr="003B7C6A" w:rsidRDefault="00060F40" w:rsidP="00A00FD4">
            <w:pPr>
              <w:jc w:val="center"/>
            </w:pPr>
            <w:r>
              <w:t>Max F</w:t>
            </w:r>
            <w:r w:rsidR="00A118C0">
              <w:t>P</w:t>
            </w:r>
            <w:r>
              <w:t>S</w:t>
            </w:r>
          </w:p>
        </w:tc>
      </w:tr>
      <w:tr w:rsidR="00060F40" w:rsidRPr="003B7C6A" w14:paraId="7982F901" w14:textId="77777777" w:rsidTr="00060F40">
        <w:trPr>
          <w:gridAfter w:val="1"/>
          <w:wAfter w:w="6" w:type="dxa"/>
          <w:trHeight w:val="177"/>
        </w:trPr>
        <w:tc>
          <w:tcPr>
            <w:tcW w:w="2385" w:type="dxa"/>
            <w:gridSpan w:val="9"/>
            <w:shd w:val="clear" w:color="auto" w:fill="DBE5F1" w:themeFill="accent1" w:themeFillTint="33"/>
            <w:vAlign w:val="center"/>
          </w:tcPr>
          <w:p w14:paraId="51A1E376" w14:textId="77777777" w:rsidR="00060F40" w:rsidRDefault="00060F40" w:rsidP="00A00FD4">
            <w:pPr>
              <w:jc w:val="center"/>
            </w:pPr>
            <w:r>
              <w:t>Temporal Layers</w:t>
            </w:r>
          </w:p>
        </w:tc>
        <w:tc>
          <w:tcPr>
            <w:tcW w:w="7177" w:type="dxa"/>
            <w:gridSpan w:val="25"/>
            <w:shd w:val="clear" w:color="auto" w:fill="DBE5F1" w:themeFill="accent1" w:themeFillTint="33"/>
            <w:vAlign w:val="center"/>
          </w:tcPr>
          <w:p w14:paraId="4AA00F97" w14:textId="3D7A1379" w:rsidR="00060F40" w:rsidRDefault="00060F40" w:rsidP="00E16985">
            <w:pPr>
              <w:jc w:val="center"/>
            </w:pPr>
            <w:r>
              <w:t>...</w:t>
            </w:r>
            <w:del w:id="347" w:author="nbuckles" w:date="2016-06-27T10:01:00Z">
              <w:r w:rsidDel="000257FA">
                <w:delText>/Padding</w:delText>
              </w:r>
            </w:del>
            <w:ins w:id="348" w:author="nbuckles" w:date="2016-06-27T10:01:00Z">
              <w:r w:rsidR="000257FA">
                <w:t>Temporal Layer Blocks…</w:t>
              </w:r>
            </w:ins>
          </w:p>
        </w:tc>
      </w:tr>
      <w:tr w:rsidR="000257FA" w:rsidRPr="003B7C6A" w14:paraId="73047AA5" w14:textId="77777777" w:rsidTr="000257FA">
        <w:trPr>
          <w:gridAfter w:val="1"/>
          <w:wAfter w:w="6" w:type="dxa"/>
          <w:trHeight w:val="177"/>
          <w:ins w:id="349" w:author="nbuckles" w:date="2016-06-27T10:01:00Z"/>
        </w:trPr>
        <w:tc>
          <w:tcPr>
            <w:tcW w:w="2385" w:type="dxa"/>
            <w:gridSpan w:val="9"/>
            <w:shd w:val="clear" w:color="auto" w:fill="DBE5F1" w:themeFill="accent1" w:themeFillTint="33"/>
            <w:vAlign w:val="center"/>
          </w:tcPr>
          <w:p w14:paraId="59CD69EF" w14:textId="5D2B9775" w:rsidR="000257FA" w:rsidRDefault="000257FA" w:rsidP="00060F40">
            <w:pPr>
              <w:jc w:val="center"/>
              <w:rPr>
                <w:ins w:id="350" w:author="nbuckles" w:date="2016-06-27T10:01:00Z"/>
              </w:rPr>
            </w:pPr>
            <w:ins w:id="351" w:author="nbuckles" w:date="2016-06-27T10:02:00Z">
              <w:r>
                <w:t>TLV Type</w:t>
              </w:r>
            </w:ins>
          </w:p>
        </w:tc>
        <w:tc>
          <w:tcPr>
            <w:tcW w:w="2391" w:type="dxa"/>
            <w:gridSpan w:val="9"/>
            <w:shd w:val="clear" w:color="auto" w:fill="DBE5F1" w:themeFill="accent1" w:themeFillTint="33"/>
            <w:vAlign w:val="center"/>
          </w:tcPr>
          <w:p w14:paraId="4448D704" w14:textId="2569B461" w:rsidR="000257FA" w:rsidRDefault="000257FA" w:rsidP="00060F40">
            <w:pPr>
              <w:jc w:val="center"/>
              <w:rPr>
                <w:ins w:id="352" w:author="nbuckles" w:date="2016-06-27T10:01:00Z"/>
              </w:rPr>
            </w:pPr>
            <w:ins w:id="353" w:author="nbuckles" w:date="2016-06-27T10:02:00Z">
              <w:r>
                <w:t>TLV Length</w:t>
              </w:r>
            </w:ins>
          </w:p>
        </w:tc>
        <w:tc>
          <w:tcPr>
            <w:tcW w:w="4786" w:type="dxa"/>
            <w:gridSpan w:val="16"/>
            <w:shd w:val="clear" w:color="auto" w:fill="DBE5F1" w:themeFill="accent1" w:themeFillTint="33"/>
            <w:vAlign w:val="center"/>
          </w:tcPr>
          <w:p w14:paraId="2DCED66A" w14:textId="349618C4" w:rsidR="000257FA" w:rsidRDefault="000257FA" w:rsidP="00060F40">
            <w:pPr>
              <w:jc w:val="center"/>
              <w:rPr>
                <w:ins w:id="354" w:author="nbuckles" w:date="2016-06-27T10:01:00Z"/>
              </w:rPr>
            </w:pPr>
            <w:ins w:id="355" w:author="nbuckles" w:date="2016-06-27T10:02:00Z">
              <w:r>
                <w:t>TLV Value…</w:t>
              </w:r>
            </w:ins>
          </w:p>
        </w:tc>
      </w:tr>
      <w:tr w:rsidR="000257FA" w:rsidRPr="003B7C6A" w14:paraId="16265E3A" w14:textId="77777777" w:rsidTr="000257FA">
        <w:trPr>
          <w:gridAfter w:val="1"/>
          <w:wAfter w:w="6" w:type="dxa"/>
          <w:trHeight w:val="177"/>
          <w:ins w:id="356" w:author="nbuckles" w:date="2016-06-27T10:02:00Z"/>
        </w:trPr>
        <w:tc>
          <w:tcPr>
            <w:tcW w:w="2385" w:type="dxa"/>
            <w:gridSpan w:val="9"/>
            <w:shd w:val="clear" w:color="auto" w:fill="DBE5F1" w:themeFill="accent1" w:themeFillTint="33"/>
            <w:vAlign w:val="center"/>
          </w:tcPr>
          <w:p w14:paraId="3F11CA9F" w14:textId="5A2CB8F0" w:rsidR="000257FA" w:rsidRDefault="000257FA" w:rsidP="00060F40">
            <w:pPr>
              <w:jc w:val="center"/>
              <w:rPr>
                <w:ins w:id="357" w:author="nbuckles" w:date="2016-06-27T10:02:00Z"/>
              </w:rPr>
            </w:pPr>
            <w:ins w:id="358" w:author="nbuckles" w:date="2016-06-27T10:02:00Z">
              <w:r>
                <w:t>TLV Value…</w:t>
              </w:r>
            </w:ins>
          </w:p>
        </w:tc>
        <w:tc>
          <w:tcPr>
            <w:tcW w:w="7177" w:type="dxa"/>
            <w:gridSpan w:val="25"/>
            <w:shd w:val="clear" w:color="auto" w:fill="DBE5F1" w:themeFill="accent1" w:themeFillTint="33"/>
            <w:vAlign w:val="center"/>
          </w:tcPr>
          <w:p w14:paraId="457AE169" w14:textId="652DB588" w:rsidR="000257FA" w:rsidRDefault="000257FA" w:rsidP="00060F40">
            <w:pPr>
              <w:jc w:val="center"/>
              <w:rPr>
                <w:ins w:id="359" w:author="nbuckles" w:date="2016-06-27T10:02:00Z"/>
              </w:rPr>
            </w:pPr>
            <w:ins w:id="360" w:author="nbuckles" w:date="2016-06-27T10:02:00Z">
              <w:r>
                <w:t>Padding</w:t>
              </w:r>
            </w:ins>
          </w:p>
        </w:tc>
      </w:tr>
    </w:tbl>
    <w:p w14:paraId="3097A3CF" w14:textId="77777777" w:rsidR="00A40133" w:rsidRDefault="00A40133"/>
    <w:p w14:paraId="44740D32" w14:textId="77777777" w:rsidR="00A118C0" w:rsidRDefault="00A118C0">
      <w:r>
        <w:rPr>
          <w:b/>
        </w:rPr>
        <w:t>Max MBPS (32</w:t>
      </w:r>
      <w:r w:rsidRPr="008C6458">
        <w:rPr>
          <w:b/>
        </w:rPr>
        <w:t xml:space="preserve"> bits):</w:t>
      </w:r>
      <w:r>
        <w:t xml:space="preserve"> A</w:t>
      </w:r>
      <w:r w:rsidR="00991C3A">
        <w:t xml:space="preserve"> limit on</w:t>
      </w:r>
      <w:r>
        <w:t xml:space="preserve"> the maximum number of receivable macroblocks per second, in units of macroblocks per second</w:t>
      </w:r>
      <w:r w:rsidR="00991C3A">
        <w:t>.</w:t>
      </w:r>
    </w:p>
    <w:p w14:paraId="332B1E91" w14:textId="77777777" w:rsidR="008A40A4" w:rsidRPr="00A118C0" w:rsidRDefault="008A40A4">
      <w:r>
        <w:rPr>
          <w:b/>
        </w:rPr>
        <w:t>Max FS (16</w:t>
      </w:r>
      <w:r w:rsidRPr="008C6458">
        <w:rPr>
          <w:b/>
        </w:rPr>
        <w:t xml:space="preserve"> bits):</w:t>
      </w:r>
      <w:r w:rsidR="00991C3A">
        <w:t xml:space="preserve"> A limit on</w:t>
      </w:r>
      <w:r>
        <w:t xml:space="preserve"> the maximum </w:t>
      </w:r>
      <w:r w:rsidR="00991C3A">
        <w:t xml:space="preserve">receivable </w:t>
      </w:r>
      <w:r>
        <w:t>framesize, in units of macroblocks</w:t>
      </w:r>
      <w:r w:rsidR="00991C3A">
        <w:t>.</w:t>
      </w:r>
    </w:p>
    <w:p w14:paraId="18406DA1" w14:textId="77777777" w:rsidR="00FE684E" w:rsidRDefault="00A118C0" w:rsidP="008C6458">
      <w:r>
        <w:rPr>
          <w:b/>
        </w:rPr>
        <w:t>Max F</w:t>
      </w:r>
      <w:r w:rsidR="008A40A4">
        <w:rPr>
          <w:b/>
        </w:rPr>
        <w:t>P</w:t>
      </w:r>
      <w:r w:rsidR="00C42A30">
        <w:rPr>
          <w:b/>
        </w:rPr>
        <w:t>S (16</w:t>
      </w:r>
      <w:r w:rsidR="008C6458" w:rsidRPr="008C6458">
        <w:rPr>
          <w:b/>
        </w:rPr>
        <w:t xml:space="preserve"> bits):</w:t>
      </w:r>
      <w:r w:rsidR="008C6458">
        <w:t xml:space="preserve"> </w:t>
      </w:r>
      <w:r w:rsidR="00991C3A">
        <w:t xml:space="preserve">A limit on the maximum receivable frame-rate, in units of </w:t>
      </w:r>
      <w:r w:rsidR="008C6458">
        <w:t>hundredths of a frame per second.</w:t>
      </w:r>
    </w:p>
    <w:p w14:paraId="7ABA81DE" w14:textId="77777777" w:rsidR="008C6458" w:rsidRDefault="008C6458" w:rsidP="008C6458">
      <w:r w:rsidRPr="008C6458">
        <w:rPr>
          <w:b/>
        </w:rPr>
        <w:t>Temporal Layers (8 bits):</w:t>
      </w:r>
      <w:r>
        <w:t xml:space="preserve"> The number of specific temporal layers requested. If 0, the sender of th</w:t>
      </w:r>
      <w:r w:rsidR="00A9603C">
        <w:t>e SCR is willing to receive the media for this sub-session channel</w:t>
      </w:r>
      <w:r>
        <w:t xml:space="preserve"> in any temporal layering within the</w:t>
      </w:r>
      <w:r w:rsidR="00A9603C">
        <w:t xml:space="preserve"> receive</w:t>
      </w:r>
      <w:r>
        <w:t xml:space="preserve"> parameters defined in </w:t>
      </w:r>
      <w:r w:rsidR="00A9603C">
        <w:t xml:space="preserve">their </w:t>
      </w:r>
      <w:r>
        <w:t xml:space="preserve">SDP. </w:t>
      </w:r>
      <w:r w:rsidR="0006505C">
        <w:t>For H264 AVC this should be set to 0.</w:t>
      </w:r>
    </w:p>
    <w:p w14:paraId="60150D52" w14:textId="77777777" w:rsidR="004B14DC" w:rsidRDefault="004B14DC" w:rsidP="008C6458">
      <w:pPr>
        <w:rPr>
          <w:ins w:id="361" w:author="nbuckles" w:date="2016-06-27T10:02:00Z"/>
        </w:rPr>
      </w:pPr>
      <w:r>
        <w:t>T</w:t>
      </w:r>
      <w:r w:rsidR="00256641">
        <w:t>his is followed by a number of 16</w:t>
      </w:r>
      <w:r>
        <w:t xml:space="preserve">-bit </w:t>
      </w:r>
      <w:r>
        <w:rPr>
          <w:b/>
        </w:rPr>
        <w:t>Temporal Layer</w:t>
      </w:r>
      <w:r>
        <w:t xml:space="preserve"> blocks equal to the number of temporal layers defined; each block gives the frame-rate of the temporal layer requested in h</w:t>
      </w:r>
      <w:r w:rsidR="00B75AA2">
        <w:t>undreds of a frame per seconds.</w:t>
      </w:r>
    </w:p>
    <w:p w14:paraId="259A181F" w14:textId="0FB8C6FA" w:rsidR="000257FA" w:rsidRDefault="000257FA" w:rsidP="008C6458">
      <w:pPr>
        <w:rPr>
          <w:ins w:id="362" w:author="nbuckles" w:date="2016-06-27T10:03:00Z"/>
        </w:rPr>
      </w:pPr>
      <w:ins w:id="363" w:author="nbuckles" w:date="2016-06-27T10:02:00Z">
        <w:r>
          <w:rPr>
            <w:b/>
          </w:rPr>
          <w:t xml:space="preserve">TLV Section (Variable </w:t>
        </w:r>
      </w:ins>
      <w:ins w:id="364" w:author="nbuckles" w:date="2016-06-27T10:03:00Z">
        <w:r>
          <w:rPr>
            <w:b/>
          </w:rPr>
          <w:t>Length</w:t>
        </w:r>
      </w:ins>
      <w:ins w:id="365" w:author="nbuckles" w:date="2016-06-27T10:02:00Z">
        <w:r>
          <w:rPr>
            <w:b/>
          </w:rPr>
          <w:t>)</w:t>
        </w:r>
      </w:ins>
      <w:ins w:id="366" w:author="nbuckles" w:date="2016-06-27T10:03:00Z">
        <w:r>
          <w:rPr>
            <w:b/>
          </w:rPr>
          <w:t xml:space="preserve">:  </w:t>
        </w:r>
        <w:r>
          <w:t>In version 1 of the SCR no TLVs are allowed and this section must be left out.  In version 2 of the SC</w:t>
        </w:r>
        <w:r w:rsidR="00FA3084">
          <w:t>R zero or more TLVs are allo</w:t>
        </w:r>
        <w:r w:rsidR="00E16985">
          <w:t>wed.  A receiver must ignore TLV</w:t>
        </w:r>
        <w:r w:rsidR="00FA3084">
          <w:t xml:space="preserve"> with type fields that it does not understand.  TLVs have </w:t>
        </w:r>
        <w:r>
          <w:t>the following format.</w:t>
        </w:r>
      </w:ins>
    </w:p>
    <w:p w14:paraId="2E07E59B" w14:textId="37B428E3" w:rsidR="000257FA" w:rsidRDefault="000257FA" w:rsidP="000257FA">
      <w:pPr>
        <w:ind w:left="720"/>
        <w:rPr>
          <w:ins w:id="367" w:author="nbuckles" w:date="2016-06-27T10:04:00Z"/>
        </w:rPr>
        <w:pPrChange w:id="368" w:author="nbuckles" w:date="2016-06-27T10:03:00Z">
          <w:pPr/>
        </w:pPrChange>
      </w:pPr>
      <w:ins w:id="369" w:author="nbuckles" w:date="2016-06-27T10:03:00Z">
        <w:r>
          <w:rPr>
            <w:b/>
          </w:rPr>
          <w:t>TLV Type (8 bits):</w:t>
        </w:r>
      </w:ins>
      <w:ins w:id="370" w:author="nbuckles" w:date="2016-06-27T10:04:00Z">
        <w:r>
          <w:t xml:space="preserve">  The type of the TLV, valid types are</w:t>
        </w:r>
      </w:ins>
      <w:ins w:id="371" w:author="nbuckles" w:date="2016-06-27T10:06:00Z">
        <w:r w:rsidR="00486904">
          <w:t>:</w:t>
        </w:r>
      </w:ins>
    </w:p>
    <w:p w14:paraId="53889D4F" w14:textId="46BE3911" w:rsidR="00202D31" w:rsidRPr="004545CF" w:rsidRDefault="00202D31" w:rsidP="000257FA">
      <w:pPr>
        <w:ind w:left="1440"/>
        <w:rPr>
          <w:ins w:id="372" w:author="nbuckles" w:date="2016-06-27T11:54:00Z"/>
          <w:rPrChange w:id="373" w:author="nbuckles" w:date="2016-06-27T11:55:00Z">
            <w:rPr>
              <w:ins w:id="374" w:author="nbuckles" w:date="2016-06-27T11:54:00Z"/>
              <w:b/>
            </w:rPr>
          </w:rPrChange>
        </w:rPr>
        <w:pPrChange w:id="375" w:author="nbuckles" w:date="2016-06-27T10:04:00Z">
          <w:pPr/>
        </w:pPrChange>
      </w:pPr>
      <w:ins w:id="376" w:author="nbuckles" w:date="2016-06-27T11:54:00Z">
        <w:r>
          <w:rPr>
            <w:b/>
          </w:rPr>
          <w:t xml:space="preserve">Reserved (0):  </w:t>
        </w:r>
      </w:ins>
      <w:ins w:id="377" w:author="nbuckles" w:date="2016-06-27T11:55:00Z">
        <w:r w:rsidR="004545CF">
          <w:t>Not allowed, reserved for padding.</w:t>
        </w:r>
      </w:ins>
    </w:p>
    <w:p w14:paraId="09BEDC67" w14:textId="10B6E555" w:rsidR="000257FA" w:rsidRDefault="00486904" w:rsidP="000257FA">
      <w:pPr>
        <w:ind w:left="1440"/>
        <w:rPr>
          <w:ins w:id="378" w:author="nbuckles" w:date="2016-06-27T10:05:00Z"/>
        </w:rPr>
        <w:pPrChange w:id="379" w:author="nbuckles" w:date="2016-06-27T10:04:00Z">
          <w:pPr/>
        </w:pPrChange>
      </w:pPr>
      <w:ins w:id="380" w:author="nbuckles" w:date="2016-06-27T10:04:00Z">
        <w:r>
          <w:rPr>
            <w:b/>
          </w:rPr>
          <w:t>Maximum Number of Reference Frames (</w:t>
        </w:r>
        <w:r w:rsidR="00202D31">
          <w:rPr>
            <w:b/>
          </w:rPr>
          <w:t>1</w:t>
        </w:r>
        <w:r>
          <w:rPr>
            <w:b/>
          </w:rPr>
          <w:t>)</w:t>
        </w:r>
        <w:r w:rsidR="000257FA">
          <w:rPr>
            <w:b/>
          </w:rPr>
          <w:t>:</w:t>
        </w:r>
        <w:r w:rsidR="000257FA">
          <w:t xml:space="preserve">  </w:t>
        </w:r>
        <w:r>
          <w:t>The maximum number of allowed reference frames</w:t>
        </w:r>
      </w:ins>
      <w:ins w:id="381" w:author="nbuckles" w:date="2016-06-27T10:05:00Z">
        <w:r>
          <w:t xml:space="preserve"> for this H264 stream.  </w:t>
        </w:r>
      </w:ins>
      <w:ins w:id="382" w:author="nbuckles" w:date="2016-06-27T10:06:00Z">
        <w:r>
          <w:t xml:space="preserve">The length of this TLV must be 1 and the value is an unsigned 8 bit integer.  </w:t>
        </w:r>
      </w:ins>
      <w:ins w:id="383" w:author="nbuckles" w:date="2016-06-27T10:05:00Z">
        <w:r>
          <w:t>If not present, the value defaults to 1.  If present and the value is set to 0, then the value defaults to 1.</w:t>
        </w:r>
      </w:ins>
    </w:p>
    <w:p w14:paraId="19A18A04" w14:textId="4F29A1A2" w:rsidR="00486904" w:rsidRDefault="00486904" w:rsidP="00486904">
      <w:pPr>
        <w:ind w:left="720"/>
        <w:rPr>
          <w:ins w:id="384" w:author="nbuckles" w:date="2016-06-27T10:07:00Z"/>
        </w:rPr>
        <w:pPrChange w:id="385" w:author="nbuckles" w:date="2016-06-27T10:05:00Z">
          <w:pPr/>
        </w:pPrChange>
      </w:pPr>
      <w:ins w:id="386" w:author="nbuckles" w:date="2016-06-27T10:05:00Z">
        <w:r>
          <w:rPr>
            <w:b/>
          </w:rPr>
          <w:t>TLV Length (8 bits):</w:t>
        </w:r>
      </w:ins>
      <w:ins w:id="387" w:author="nbuckles" w:date="2016-06-27T10:06:00Z">
        <w:r>
          <w:rPr>
            <w:b/>
          </w:rPr>
          <w:t xml:space="preserve">  </w:t>
        </w:r>
        <w:r>
          <w:t>The length of the TLV in bytes not including the type and length fields.  A value of 0 is valid and indicates that there is no value field for this TLV.</w:t>
        </w:r>
      </w:ins>
    </w:p>
    <w:p w14:paraId="7B08B852" w14:textId="1D86A254" w:rsidR="00486904" w:rsidRPr="00E16985" w:rsidRDefault="00486904" w:rsidP="00486904">
      <w:pPr>
        <w:ind w:left="720"/>
        <w:pPrChange w:id="388" w:author="nbuckles" w:date="2016-06-27T10:05:00Z">
          <w:pPr/>
        </w:pPrChange>
      </w:pPr>
      <w:ins w:id="389" w:author="nbuckles" w:date="2016-06-27T10:07:00Z">
        <w:r>
          <w:rPr>
            <w:b/>
          </w:rPr>
          <w:t>TLV Value (Variable Length):</w:t>
        </w:r>
        <w:r>
          <w:t xml:space="preserve">  The value of the TLV, interpretation is defined by the type and length of the TLV.</w:t>
        </w:r>
      </w:ins>
    </w:p>
    <w:p w14:paraId="22ACDD61" w14:textId="77777777" w:rsidR="004B14DC" w:rsidRDefault="004B14DC" w:rsidP="008C6458">
      <w:r>
        <w:t xml:space="preserve">Finally, the H.264-specific info must be padded </w:t>
      </w:r>
      <w:del w:id="390" w:author="nbuckles" w:date="2016-06-24T15:08:00Z">
        <w:r w:rsidR="000B06A5" w:rsidDel="00B85014">
          <w:delText xml:space="preserve"> </w:delText>
        </w:r>
      </w:del>
      <w:r w:rsidR="000B06A5">
        <w:t xml:space="preserve">with 0s </w:t>
      </w:r>
      <w:r>
        <w:t>to be 32-bit aligned.</w:t>
      </w:r>
    </w:p>
    <w:p w14:paraId="5CB59CDE" w14:textId="77777777" w:rsidR="007C4A89" w:rsidRPr="00737211" w:rsidRDefault="007C4A89" w:rsidP="007C4A89">
      <w:pPr>
        <w:shd w:val="clear" w:color="auto" w:fill="365F91" w:themeFill="accent1" w:themeFillShade="BF"/>
        <w:rPr>
          <w:b/>
          <w:color w:val="FFFFFF" w:themeColor="background1"/>
        </w:rPr>
      </w:pPr>
      <w:r w:rsidRPr="00737211">
        <w:rPr>
          <w:b/>
          <w:color w:val="FFFFFF" w:themeColor="background1"/>
        </w:rPr>
        <w:lastRenderedPageBreak/>
        <w:t>Implementers note</w:t>
      </w:r>
    </w:p>
    <w:p w14:paraId="3E4FC731" w14:textId="77777777" w:rsidR="00AF44E0" w:rsidRDefault="002E1276" w:rsidP="00980477">
      <w:pPr>
        <w:shd w:val="clear" w:color="auto" w:fill="365F91" w:themeFill="accent1" w:themeFillShade="BF"/>
        <w:rPr>
          <w:color w:val="FFFFFF" w:themeColor="background1"/>
        </w:rPr>
      </w:pPr>
      <w:r>
        <w:rPr>
          <w:color w:val="FFFFFF" w:themeColor="background1"/>
        </w:rPr>
        <w:t>Implementations</w:t>
      </w:r>
      <w:r w:rsidR="007C4A89">
        <w:rPr>
          <w:color w:val="FFFFFF" w:themeColor="background1"/>
        </w:rPr>
        <w:t xml:space="preserve"> may send single-stream media </w:t>
      </w:r>
      <w:r w:rsidR="00D1076C">
        <w:rPr>
          <w:color w:val="FFFFFF" w:themeColor="background1"/>
        </w:rPr>
        <w:t xml:space="preserve">per m-line before receiving an SCR and as per [RFC3264] must at least have their receive ports open to receive it. </w:t>
      </w:r>
      <w:r w:rsidR="00FE1AE3">
        <w:rPr>
          <w:color w:val="FFFFFF" w:themeColor="background1"/>
        </w:rPr>
        <w:t>Applications that do not wish to send cut-through media are free not to do so, and those that prefer not to receive it should simply not decode or not render the received cut-through media.</w:t>
      </w:r>
    </w:p>
    <w:p w14:paraId="159974C6" w14:textId="77777777" w:rsidR="00DE62E2" w:rsidRDefault="002E1276" w:rsidP="00DE62E2">
      <w:pPr>
        <w:shd w:val="clear" w:color="auto" w:fill="365F91" w:themeFill="accent1" w:themeFillShade="BF"/>
        <w:rPr>
          <w:color w:val="FFFFFF" w:themeColor="background1"/>
        </w:rPr>
      </w:pPr>
      <w:r>
        <w:rPr>
          <w:color w:val="FFFFFF" w:themeColor="background1"/>
        </w:rPr>
        <w:t xml:space="preserve">No matter the payload-specific parameters of an SCR, implementations should not </w:t>
      </w:r>
      <w:r w:rsidR="00AF44E0">
        <w:rPr>
          <w:color w:val="FFFFFF" w:themeColor="background1"/>
        </w:rPr>
        <w:t xml:space="preserve">send media </w:t>
      </w:r>
      <w:r>
        <w:rPr>
          <w:color w:val="FFFFFF" w:themeColor="background1"/>
        </w:rPr>
        <w:t>exceed</w:t>
      </w:r>
      <w:r w:rsidR="00AF44E0">
        <w:rPr>
          <w:color w:val="FFFFFF" w:themeColor="background1"/>
        </w:rPr>
        <w:t>ing</w:t>
      </w:r>
      <w:r>
        <w:rPr>
          <w:color w:val="FFFFFF" w:themeColor="background1"/>
        </w:rPr>
        <w:t xml:space="preserve"> the receive parameters of </w:t>
      </w:r>
      <w:r w:rsidR="004C05B2">
        <w:rPr>
          <w:color w:val="FFFFFF" w:themeColor="background1"/>
        </w:rPr>
        <w:t>any given stream defined in SDP.</w:t>
      </w:r>
      <w:r w:rsidR="00DE62E2">
        <w:rPr>
          <w:color w:val="FFFFFF" w:themeColor="background1"/>
        </w:rPr>
        <w:t xml:space="preserve"> </w:t>
      </w:r>
    </w:p>
    <w:p w14:paraId="3B219ED4" w14:textId="77777777" w:rsidR="000102DB" w:rsidRDefault="000102DB" w:rsidP="00DE62E2">
      <w:pPr>
        <w:shd w:val="clear" w:color="auto" w:fill="365F91" w:themeFill="accent1" w:themeFillShade="BF"/>
        <w:rPr>
          <w:color w:val="FFFFFF" w:themeColor="background1"/>
        </w:rPr>
      </w:pPr>
      <w:r>
        <w:rPr>
          <w:color w:val="FFFFFF" w:themeColor="background1"/>
        </w:rPr>
        <w:t>If SCR feedback is disabled mid-call and then later re-enabled, the receiver must cope with receiving a new initial sequence number.</w:t>
      </w:r>
    </w:p>
    <w:p w14:paraId="13D70F1F" w14:textId="77777777" w:rsidR="00F5394D" w:rsidRDefault="00F5394D" w:rsidP="00DE62E2">
      <w:pPr>
        <w:shd w:val="clear" w:color="auto" w:fill="365F91" w:themeFill="accent1" w:themeFillShade="BF"/>
        <w:rPr>
          <w:color w:val="FFFFFF" w:themeColor="background1"/>
        </w:rPr>
      </w:pPr>
      <w:r>
        <w:rPr>
          <w:color w:val="FFFFFF" w:themeColor="background1"/>
        </w:rPr>
        <w:t>Implementations are free to pick the RTCP encapsulation and SSRC with which to associate the SCR message so long as it follows the RTCP specifications.</w:t>
      </w:r>
    </w:p>
    <w:p w14:paraId="3C6BE583" w14:textId="77777777" w:rsidR="00EB11B3" w:rsidRDefault="00EB11B3" w:rsidP="00DE62E2">
      <w:pPr>
        <w:shd w:val="clear" w:color="auto" w:fill="365F91" w:themeFill="accent1" w:themeFillShade="BF"/>
        <w:rPr>
          <w:color w:val="FFFFFF" w:themeColor="background1"/>
        </w:rPr>
      </w:pPr>
      <w:r>
        <w:rPr>
          <w:color w:val="FFFFFF" w:themeColor="background1"/>
        </w:rPr>
        <w:t>Receivers that support multiple types of application-layer feedback should use the initial ‘MSTR’ value to differentiate multi-stream control messages from other application-layer feedback messages (such as MARI). The message type field can then be used to differentiate the SCR from other multi-stream control messages.</w:t>
      </w:r>
    </w:p>
    <w:p w14:paraId="1250B6D9" w14:textId="77777777" w:rsidR="0019774B" w:rsidRDefault="0019774B" w:rsidP="00DE62E2">
      <w:pPr>
        <w:shd w:val="clear" w:color="auto" w:fill="365F91" w:themeFill="accent1" w:themeFillShade="BF"/>
        <w:rPr>
          <w:color w:val="FFFFFF" w:themeColor="background1"/>
        </w:rPr>
      </w:pPr>
      <w:r>
        <w:rPr>
          <w:color w:val="FFFFFF" w:themeColor="background1"/>
        </w:rPr>
        <w:t>Max</w:t>
      </w:r>
      <w:r w:rsidR="008E7421">
        <w:rPr>
          <w:color w:val="FFFFFF" w:themeColor="background1"/>
        </w:rPr>
        <w:t xml:space="preserve"> MBPS, Max FS and Max </w:t>
      </w:r>
      <w:r>
        <w:rPr>
          <w:color w:val="FFFFFF" w:themeColor="background1"/>
        </w:rPr>
        <w:t xml:space="preserve">FPS are additional constraints which the sender should not exceed; as with all H.264 limitations, the sender may send </w:t>
      </w:r>
      <w:r>
        <w:rPr>
          <w:i/>
          <w:color w:val="FFFFFF" w:themeColor="background1"/>
        </w:rPr>
        <w:t>less</w:t>
      </w:r>
      <w:r>
        <w:rPr>
          <w:color w:val="FFFFFF" w:themeColor="background1"/>
        </w:rPr>
        <w:t xml:space="preserve"> than the values requested.</w:t>
      </w:r>
      <w:r w:rsidR="008E7421">
        <w:rPr>
          <w:color w:val="FFFFFF" w:themeColor="background1"/>
        </w:rPr>
        <w:t xml:space="preserve"> These are simple limitations (not adjustments from a level), so they should not be set to 0 unless the implementation is actually requesting that no video is sent. </w:t>
      </w:r>
    </w:p>
    <w:p w14:paraId="3D8357A8" w14:textId="77777777" w:rsidR="008E7421" w:rsidRPr="0019774B" w:rsidRDefault="008E7421" w:rsidP="00DE62E2">
      <w:pPr>
        <w:shd w:val="clear" w:color="auto" w:fill="365F91" w:themeFill="accent1" w:themeFillShade="BF"/>
        <w:rPr>
          <w:b/>
          <w:color w:val="4F81BD" w:themeColor="accent1"/>
        </w:rPr>
      </w:pPr>
      <w:r>
        <w:rPr>
          <w:color w:val="FFFFFF" w:themeColor="background1"/>
        </w:rPr>
        <w:t xml:space="preserve">More information on the Max FPS parameter can be obtained from the analogous ‘max-fps’ parameter defined in </w:t>
      </w:r>
      <w:r w:rsidRPr="008E7421">
        <w:rPr>
          <w:color w:val="FFFFFF" w:themeColor="background1"/>
        </w:rPr>
        <w:t>draft-kristensen-avt-rtp-h241param</w:t>
      </w:r>
      <w:r>
        <w:rPr>
          <w:color w:val="FFFFFF" w:themeColor="background1"/>
        </w:rPr>
        <w:t>.</w:t>
      </w:r>
    </w:p>
    <w:p w14:paraId="72C6A40A" w14:textId="77777777" w:rsidR="00FE684E" w:rsidRPr="00FE684E" w:rsidRDefault="00FE684E">
      <w:pPr>
        <w:rPr>
          <w:b/>
          <w:u w:val="single"/>
        </w:rPr>
      </w:pPr>
      <w:r w:rsidRPr="00FE684E">
        <w:rPr>
          <w:b/>
          <w:u w:val="single"/>
        </w:rPr>
        <w:t>RTCP Sub-session Channel Announce (SCA)</w:t>
      </w:r>
    </w:p>
    <w:p w14:paraId="499015EF" w14:textId="77777777" w:rsidR="00BE12EA" w:rsidRDefault="00FE684E" w:rsidP="00FE684E">
      <w:r>
        <w:t xml:space="preserve">The Sub-session Channel Announce (SCA) feedback message is an application-level RTCP feedback message used by the sender to </w:t>
      </w:r>
      <w:r w:rsidR="00BE12EA">
        <w:t xml:space="preserve">announce the number of sendable, independent sources they have for this session, along </w:t>
      </w:r>
      <w:r w:rsidR="00342F3C">
        <w:t xml:space="preserve">with identifying </w:t>
      </w:r>
      <w:r w:rsidR="00BE12EA">
        <w:t>any currently</w:t>
      </w:r>
      <w:r w:rsidR="00327ED9">
        <w:t xml:space="preserve"> configured sub-session channel requests</w:t>
      </w:r>
      <w:r w:rsidR="00BE12EA">
        <w:t xml:space="preserve"> that they are unable to fulfil</w:t>
      </w:r>
      <w:r w:rsidR="00342F3C">
        <w:t>.</w:t>
      </w:r>
    </w:p>
    <w:p w14:paraId="37A646DE" w14:textId="77777777" w:rsidR="003969FA" w:rsidRDefault="003969FA" w:rsidP="00FE684E">
      <w:r>
        <w:t xml:space="preserve">This message must be sent in response to the receipt of an SCR with a sequence number equal to or higher than the most recent SCR seen. If the sequence number is </w:t>
      </w:r>
      <w:r w:rsidR="0083259B">
        <w:t>higher than the highest previous seen then</w:t>
      </w:r>
      <w:r>
        <w:t xml:space="preserve"> the SCR should be processed and an SCA with a new sequence number sent in response. If the sequence number indicates an SCR retransmission an SCA message should be sent either with a new sequence number or as a retransmission.</w:t>
      </w:r>
    </w:p>
    <w:p w14:paraId="00F992B6" w14:textId="77777777" w:rsidR="00F057F3" w:rsidRDefault="003969FA" w:rsidP="003969FA">
      <w:pPr>
        <w:rPr>
          <w:color w:val="FF0000"/>
        </w:rPr>
      </w:pPr>
      <w:r>
        <w:t>An SCA may also be sent independently by a sender to notify the receiver of a change of some kind.</w:t>
      </w:r>
      <w:r w:rsidR="00EC4522" w:rsidRPr="00EC4522">
        <w:rPr>
          <w:color w:val="FF0000"/>
        </w:rPr>
        <w:t xml:space="preserve"> </w:t>
      </w:r>
    </w:p>
    <w:p w14:paraId="017DFE5A" w14:textId="77777777" w:rsidR="009B41DE" w:rsidRDefault="009B41DE" w:rsidP="003969FA">
      <w:r>
        <w:t>The recipient of an SCA must listen for media from each sub-session channel request that was successful or that received a ‘</w:t>
      </w:r>
      <w:r w:rsidRPr="009B41DE">
        <w:rPr>
          <w:i/>
        </w:rPr>
        <w:t>Stream Temporarily Unavailable’</w:t>
      </w:r>
      <w:r>
        <w:t xml:space="preserve"> response in the most recent SCA received. The recipient may stop listening for streams that received any other error response.</w:t>
      </w:r>
    </w:p>
    <w:p w14:paraId="599378F1" w14:textId="77777777" w:rsidR="008D0FF3" w:rsidRDefault="008D0FF3" w:rsidP="003969FA">
      <w:r>
        <w:lastRenderedPageBreak/>
        <w:t>If no SCA has been sent the number of sub-session</w:t>
      </w:r>
      <w:r w:rsidR="00C51890">
        <w:t xml:space="preserve"> channel</w:t>
      </w:r>
      <w:r>
        <w:t>s available and max adjacent sources are undefined.</w:t>
      </w:r>
    </w:p>
    <w:p w14:paraId="0993AE60" w14:textId="77777777" w:rsidR="00FE684E" w:rsidRDefault="00FE684E" w:rsidP="00FE684E">
      <w:r>
        <w:t xml:space="preserve">As an application-level message the RTCP packet must have FMT of 15 and PT of PSFB (206) as per </w:t>
      </w:r>
      <w:r w:rsidR="002D610B">
        <w:t>[RFC</w:t>
      </w:r>
      <w:r>
        <w:t>4585</w:t>
      </w:r>
      <w:r w:rsidR="002D610B">
        <w:t>]</w:t>
      </w:r>
      <w:r>
        <w:t xml:space="preserve">. </w:t>
      </w:r>
      <w:r w:rsidR="00412045">
        <w:t>The format of the FCI of the RTCP packet is as follows:</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left w:w="0" w:type="dxa"/>
          <w:right w:w="0" w:type="dxa"/>
        </w:tblCellMar>
        <w:tblLook w:val="0000" w:firstRow="0" w:lastRow="0" w:firstColumn="0" w:lastColumn="0" w:noHBand="0" w:noVBand="0"/>
      </w:tblPr>
      <w:tblGrid>
        <w:gridCol w:w="294"/>
        <w:gridCol w:w="296"/>
        <w:gridCol w:w="296"/>
        <w:gridCol w:w="300"/>
        <w:gridCol w:w="298"/>
        <w:gridCol w:w="299"/>
        <w:gridCol w:w="299"/>
        <w:gridCol w:w="299"/>
        <w:gridCol w:w="299"/>
        <w:gridCol w:w="299"/>
        <w:gridCol w:w="299"/>
        <w:gridCol w:w="299"/>
        <w:gridCol w:w="299"/>
        <w:gridCol w:w="299"/>
        <w:gridCol w:w="299"/>
        <w:gridCol w:w="302"/>
        <w:gridCol w:w="299"/>
        <w:gridCol w:w="299"/>
        <w:gridCol w:w="299"/>
        <w:gridCol w:w="299"/>
        <w:gridCol w:w="299"/>
        <w:gridCol w:w="299"/>
        <w:gridCol w:w="299"/>
        <w:gridCol w:w="301"/>
        <w:gridCol w:w="299"/>
        <w:gridCol w:w="299"/>
        <w:gridCol w:w="299"/>
        <w:gridCol w:w="299"/>
        <w:gridCol w:w="299"/>
        <w:gridCol w:w="299"/>
        <w:gridCol w:w="299"/>
        <w:gridCol w:w="299"/>
        <w:gridCol w:w="6"/>
      </w:tblGrid>
      <w:tr w:rsidR="002A1F66" w:rsidRPr="003B7C6A" w14:paraId="0E352638" w14:textId="77777777" w:rsidTr="00CC38CF">
        <w:trPr>
          <w:trHeight w:val="15"/>
        </w:trPr>
        <w:tc>
          <w:tcPr>
            <w:tcW w:w="294" w:type="dxa"/>
            <w:tcBorders>
              <w:bottom w:val="single" w:sz="4" w:space="0" w:color="auto"/>
            </w:tcBorders>
            <w:shd w:val="clear" w:color="auto" w:fill="8DB3E2" w:themeFill="text2" w:themeFillTint="66"/>
            <w:vAlign w:val="center"/>
          </w:tcPr>
          <w:p w14:paraId="01954490" w14:textId="77777777" w:rsidR="003B7C6A" w:rsidRDefault="003B7C6A" w:rsidP="00BD0149">
            <w:pPr>
              <w:jc w:val="center"/>
              <w:rPr>
                <w:sz w:val="16"/>
                <w:szCs w:val="16"/>
              </w:rPr>
            </w:pPr>
          </w:p>
          <w:p w14:paraId="5673F7D1" w14:textId="77777777" w:rsidR="003B7C6A" w:rsidRPr="003B7C6A" w:rsidRDefault="003B7C6A" w:rsidP="00BD0149">
            <w:pPr>
              <w:jc w:val="center"/>
              <w:rPr>
                <w:sz w:val="16"/>
                <w:szCs w:val="16"/>
              </w:rPr>
            </w:pPr>
            <w:r w:rsidRPr="003B7C6A">
              <w:rPr>
                <w:sz w:val="16"/>
                <w:szCs w:val="16"/>
              </w:rPr>
              <w:t>1</w:t>
            </w:r>
          </w:p>
        </w:tc>
        <w:tc>
          <w:tcPr>
            <w:tcW w:w="296" w:type="dxa"/>
            <w:tcBorders>
              <w:bottom w:val="single" w:sz="4" w:space="0" w:color="auto"/>
            </w:tcBorders>
            <w:shd w:val="clear" w:color="auto" w:fill="8DB3E2" w:themeFill="text2" w:themeFillTint="66"/>
            <w:vAlign w:val="center"/>
          </w:tcPr>
          <w:p w14:paraId="39F6ECE9" w14:textId="77777777" w:rsidR="003B7C6A" w:rsidRDefault="003B7C6A" w:rsidP="00BD0149">
            <w:pPr>
              <w:jc w:val="center"/>
              <w:rPr>
                <w:sz w:val="16"/>
                <w:szCs w:val="16"/>
              </w:rPr>
            </w:pPr>
          </w:p>
          <w:p w14:paraId="50EB7FBC" w14:textId="77777777" w:rsidR="003B7C6A" w:rsidRPr="003B7C6A" w:rsidRDefault="003B7C6A" w:rsidP="00BD0149">
            <w:pPr>
              <w:jc w:val="center"/>
              <w:rPr>
                <w:sz w:val="16"/>
                <w:szCs w:val="16"/>
              </w:rPr>
            </w:pPr>
            <w:r w:rsidRPr="003B7C6A">
              <w:rPr>
                <w:sz w:val="16"/>
                <w:szCs w:val="16"/>
              </w:rPr>
              <w:t>2</w:t>
            </w:r>
          </w:p>
        </w:tc>
        <w:tc>
          <w:tcPr>
            <w:tcW w:w="296" w:type="dxa"/>
            <w:tcBorders>
              <w:bottom w:val="single" w:sz="4" w:space="0" w:color="auto"/>
            </w:tcBorders>
            <w:shd w:val="clear" w:color="auto" w:fill="8DB3E2" w:themeFill="text2" w:themeFillTint="66"/>
            <w:vAlign w:val="center"/>
          </w:tcPr>
          <w:p w14:paraId="75902802" w14:textId="77777777" w:rsidR="003B7C6A" w:rsidRDefault="003B7C6A" w:rsidP="00BD0149">
            <w:pPr>
              <w:jc w:val="center"/>
              <w:rPr>
                <w:sz w:val="16"/>
                <w:szCs w:val="16"/>
              </w:rPr>
            </w:pPr>
          </w:p>
          <w:p w14:paraId="365BD754" w14:textId="77777777" w:rsidR="003B7C6A" w:rsidRPr="003B7C6A" w:rsidRDefault="003B7C6A" w:rsidP="00BD0149">
            <w:pPr>
              <w:jc w:val="center"/>
              <w:rPr>
                <w:sz w:val="16"/>
                <w:szCs w:val="16"/>
              </w:rPr>
            </w:pPr>
            <w:r w:rsidRPr="003B7C6A">
              <w:rPr>
                <w:sz w:val="16"/>
                <w:szCs w:val="16"/>
              </w:rPr>
              <w:t>3</w:t>
            </w:r>
          </w:p>
        </w:tc>
        <w:tc>
          <w:tcPr>
            <w:tcW w:w="300" w:type="dxa"/>
            <w:tcBorders>
              <w:bottom w:val="single" w:sz="4" w:space="0" w:color="auto"/>
            </w:tcBorders>
            <w:shd w:val="clear" w:color="auto" w:fill="8DB3E2" w:themeFill="text2" w:themeFillTint="66"/>
            <w:vAlign w:val="center"/>
          </w:tcPr>
          <w:p w14:paraId="7C607C11" w14:textId="77777777" w:rsidR="003B7C6A" w:rsidRDefault="003B7C6A" w:rsidP="00BD0149">
            <w:pPr>
              <w:jc w:val="center"/>
              <w:rPr>
                <w:sz w:val="16"/>
                <w:szCs w:val="16"/>
              </w:rPr>
            </w:pPr>
          </w:p>
          <w:p w14:paraId="1C848E1E" w14:textId="77777777" w:rsidR="003B7C6A" w:rsidRPr="003B7C6A" w:rsidRDefault="003B7C6A" w:rsidP="00BD0149">
            <w:pPr>
              <w:jc w:val="center"/>
              <w:rPr>
                <w:sz w:val="16"/>
                <w:szCs w:val="16"/>
              </w:rPr>
            </w:pPr>
            <w:r w:rsidRPr="003B7C6A">
              <w:rPr>
                <w:sz w:val="16"/>
                <w:szCs w:val="16"/>
              </w:rPr>
              <w:t>4</w:t>
            </w:r>
          </w:p>
        </w:tc>
        <w:tc>
          <w:tcPr>
            <w:tcW w:w="298" w:type="dxa"/>
            <w:tcBorders>
              <w:bottom w:val="single" w:sz="4" w:space="0" w:color="auto"/>
            </w:tcBorders>
            <w:shd w:val="clear" w:color="auto" w:fill="8DB3E2" w:themeFill="text2" w:themeFillTint="66"/>
            <w:vAlign w:val="center"/>
          </w:tcPr>
          <w:p w14:paraId="244CC4C8" w14:textId="77777777" w:rsidR="003B7C6A" w:rsidRDefault="003B7C6A" w:rsidP="00BD0149">
            <w:pPr>
              <w:jc w:val="center"/>
              <w:rPr>
                <w:sz w:val="16"/>
                <w:szCs w:val="16"/>
              </w:rPr>
            </w:pPr>
          </w:p>
          <w:p w14:paraId="3025E2C1" w14:textId="77777777" w:rsidR="003B7C6A" w:rsidRPr="003B7C6A" w:rsidRDefault="003B7C6A" w:rsidP="00BD0149">
            <w:pPr>
              <w:jc w:val="center"/>
              <w:rPr>
                <w:sz w:val="16"/>
                <w:szCs w:val="16"/>
              </w:rPr>
            </w:pPr>
            <w:r w:rsidRPr="003B7C6A">
              <w:rPr>
                <w:sz w:val="16"/>
                <w:szCs w:val="16"/>
              </w:rPr>
              <w:t>5</w:t>
            </w:r>
          </w:p>
        </w:tc>
        <w:tc>
          <w:tcPr>
            <w:tcW w:w="299" w:type="dxa"/>
            <w:tcBorders>
              <w:bottom w:val="single" w:sz="4" w:space="0" w:color="auto"/>
            </w:tcBorders>
            <w:shd w:val="clear" w:color="auto" w:fill="8DB3E2" w:themeFill="text2" w:themeFillTint="66"/>
            <w:vAlign w:val="center"/>
          </w:tcPr>
          <w:p w14:paraId="3878E57F" w14:textId="77777777" w:rsidR="003B7C6A" w:rsidRDefault="003B7C6A" w:rsidP="00BD0149">
            <w:pPr>
              <w:jc w:val="center"/>
              <w:rPr>
                <w:sz w:val="16"/>
                <w:szCs w:val="16"/>
              </w:rPr>
            </w:pPr>
          </w:p>
          <w:p w14:paraId="11091BBF" w14:textId="77777777" w:rsidR="003B7C6A" w:rsidRPr="003B7C6A" w:rsidRDefault="003B7C6A" w:rsidP="00BD0149">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257A235D" w14:textId="77777777" w:rsidR="003B7C6A" w:rsidRDefault="003B7C6A" w:rsidP="00BD0149">
            <w:pPr>
              <w:jc w:val="center"/>
              <w:rPr>
                <w:sz w:val="16"/>
                <w:szCs w:val="16"/>
              </w:rPr>
            </w:pPr>
          </w:p>
          <w:p w14:paraId="59AB6A5F" w14:textId="77777777" w:rsidR="003B7C6A" w:rsidRPr="003B7C6A" w:rsidRDefault="003B7C6A" w:rsidP="00BD0149">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201C9235" w14:textId="77777777" w:rsidR="003B7C6A" w:rsidRDefault="003B7C6A" w:rsidP="00BD0149">
            <w:pPr>
              <w:jc w:val="center"/>
              <w:rPr>
                <w:sz w:val="16"/>
                <w:szCs w:val="16"/>
              </w:rPr>
            </w:pPr>
          </w:p>
          <w:p w14:paraId="0321D0FA" w14:textId="77777777" w:rsidR="003B7C6A" w:rsidRPr="003B7C6A" w:rsidRDefault="003B7C6A" w:rsidP="00BD0149">
            <w:pPr>
              <w:jc w:val="center"/>
              <w:rPr>
                <w:sz w:val="16"/>
                <w:szCs w:val="16"/>
              </w:rPr>
            </w:pPr>
            <w:r w:rsidRPr="003B7C6A">
              <w:rPr>
                <w:sz w:val="16"/>
                <w:szCs w:val="16"/>
              </w:rPr>
              <w:t>8</w:t>
            </w:r>
          </w:p>
        </w:tc>
        <w:tc>
          <w:tcPr>
            <w:tcW w:w="299" w:type="dxa"/>
            <w:tcBorders>
              <w:bottom w:val="single" w:sz="4" w:space="0" w:color="auto"/>
            </w:tcBorders>
            <w:shd w:val="clear" w:color="auto" w:fill="8DB3E2" w:themeFill="text2" w:themeFillTint="66"/>
            <w:vAlign w:val="center"/>
          </w:tcPr>
          <w:p w14:paraId="435AB281" w14:textId="77777777" w:rsidR="003B7C6A" w:rsidRDefault="003B7C6A" w:rsidP="00BD0149">
            <w:pPr>
              <w:jc w:val="center"/>
              <w:rPr>
                <w:sz w:val="16"/>
                <w:szCs w:val="16"/>
              </w:rPr>
            </w:pPr>
          </w:p>
          <w:p w14:paraId="097ED4BD" w14:textId="77777777" w:rsidR="003B7C6A" w:rsidRPr="003B7C6A" w:rsidRDefault="003B7C6A" w:rsidP="00BD0149">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61B400EB" w14:textId="77777777" w:rsidR="003B7C6A" w:rsidRDefault="003B7C6A" w:rsidP="00BD0149">
            <w:pPr>
              <w:jc w:val="center"/>
              <w:rPr>
                <w:sz w:val="16"/>
                <w:szCs w:val="16"/>
              </w:rPr>
            </w:pPr>
            <w:r>
              <w:rPr>
                <w:sz w:val="16"/>
                <w:szCs w:val="16"/>
              </w:rPr>
              <w:t>1</w:t>
            </w:r>
          </w:p>
          <w:p w14:paraId="5194224B" w14:textId="77777777" w:rsidR="003B7C6A" w:rsidRPr="003B7C6A" w:rsidRDefault="003B7C6A" w:rsidP="00BD0149">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3AF478CE" w14:textId="77777777" w:rsidR="003B7C6A" w:rsidRDefault="003B7C6A" w:rsidP="00BD0149">
            <w:pPr>
              <w:jc w:val="center"/>
              <w:rPr>
                <w:sz w:val="16"/>
                <w:szCs w:val="16"/>
              </w:rPr>
            </w:pPr>
          </w:p>
          <w:p w14:paraId="4FCB3D58" w14:textId="77777777" w:rsidR="003B7C6A" w:rsidRPr="003B7C6A" w:rsidRDefault="003B7C6A" w:rsidP="00BD0149">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42FD2FE3" w14:textId="77777777" w:rsidR="003B7C6A" w:rsidRDefault="003B7C6A" w:rsidP="00BD0149">
            <w:pPr>
              <w:jc w:val="center"/>
              <w:rPr>
                <w:sz w:val="16"/>
                <w:szCs w:val="16"/>
              </w:rPr>
            </w:pPr>
          </w:p>
          <w:p w14:paraId="0622E5EB" w14:textId="77777777" w:rsidR="003B7C6A" w:rsidRPr="003B7C6A" w:rsidRDefault="003B7C6A" w:rsidP="00BD0149">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03DB22AB" w14:textId="77777777" w:rsidR="003B7C6A" w:rsidRDefault="003B7C6A" w:rsidP="00BD0149">
            <w:pPr>
              <w:jc w:val="center"/>
              <w:rPr>
                <w:sz w:val="16"/>
                <w:szCs w:val="16"/>
              </w:rPr>
            </w:pPr>
          </w:p>
          <w:p w14:paraId="08CDB9BD" w14:textId="77777777" w:rsidR="003B7C6A" w:rsidRPr="003B7C6A" w:rsidRDefault="003B7C6A" w:rsidP="00BD0149">
            <w:pPr>
              <w:jc w:val="center"/>
              <w:rPr>
                <w:sz w:val="16"/>
                <w:szCs w:val="16"/>
              </w:rPr>
            </w:pPr>
            <w:r w:rsidRPr="003B7C6A">
              <w:rPr>
                <w:sz w:val="16"/>
                <w:szCs w:val="16"/>
              </w:rPr>
              <w:t>3</w:t>
            </w:r>
          </w:p>
        </w:tc>
        <w:tc>
          <w:tcPr>
            <w:tcW w:w="299" w:type="dxa"/>
            <w:tcBorders>
              <w:bottom w:val="single" w:sz="4" w:space="0" w:color="auto"/>
            </w:tcBorders>
            <w:shd w:val="clear" w:color="auto" w:fill="8DB3E2" w:themeFill="text2" w:themeFillTint="66"/>
            <w:vAlign w:val="center"/>
          </w:tcPr>
          <w:p w14:paraId="575B434D" w14:textId="77777777" w:rsidR="003B7C6A" w:rsidRDefault="003B7C6A" w:rsidP="00BD0149">
            <w:pPr>
              <w:jc w:val="center"/>
              <w:rPr>
                <w:sz w:val="16"/>
                <w:szCs w:val="16"/>
              </w:rPr>
            </w:pPr>
          </w:p>
          <w:p w14:paraId="6331D14A" w14:textId="77777777" w:rsidR="003B7C6A" w:rsidRPr="003B7C6A" w:rsidRDefault="003B7C6A" w:rsidP="00BD0149">
            <w:pPr>
              <w:jc w:val="center"/>
              <w:rPr>
                <w:sz w:val="16"/>
                <w:szCs w:val="16"/>
              </w:rPr>
            </w:pPr>
            <w:r w:rsidRPr="003B7C6A">
              <w:rPr>
                <w:sz w:val="16"/>
                <w:szCs w:val="16"/>
              </w:rPr>
              <w:t>4</w:t>
            </w:r>
          </w:p>
        </w:tc>
        <w:tc>
          <w:tcPr>
            <w:tcW w:w="299" w:type="dxa"/>
            <w:tcBorders>
              <w:bottom w:val="single" w:sz="4" w:space="0" w:color="auto"/>
            </w:tcBorders>
            <w:shd w:val="clear" w:color="auto" w:fill="8DB3E2" w:themeFill="text2" w:themeFillTint="66"/>
            <w:vAlign w:val="center"/>
          </w:tcPr>
          <w:p w14:paraId="0936E871" w14:textId="77777777" w:rsidR="003B7C6A" w:rsidRDefault="003B7C6A" w:rsidP="00BD0149">
            <w:pPr>
              <w:jc w:val="center"/>
              <w:rPr>
                <w:sz w:val="16"/>
                <w:szCs w:val="16"/>
              </w:rPr>
            </w:pPr>
          </w:p>
          <w:p w14:paraId="1A7FE163" w14:textId="77777777" w:rsidR="003B7C6A" w:rsidRPr="003B7C6A" w:rsidRDefault="003B7C6A" w:rsidP="00BD0149">
            <w:pPr>
              <w:jc w:val="center"/>
              <w:rPr>
                <w:sz w:val="16"/>
                <w:szCs w:val="16"/>
              </w:rPr>
            </w:pPr>
            <w:r w:rsidRPr="003B7C6A">
              <w:rPr>
                <w:sz w:val="16"/>
                <w:szCs w:val="16"/>
              </w:rPr>
              <w:t>5</w:t>
            </w:r>
          </w:p>
        </w:tc>
        <w:tc>
          <w:tcPr>
            <w:tcW w:w="302" w:type="dxa"/>
            <w:tcBorders>
              <w:bottom w:val="single" w:sz="4" w:space="0" w:color="auto"/>
            </w:tcBorders>
            <w:shd w:val="clear" w:color="auto" w:fill="8DB3E2" w:themeFill="text2" w:themeFillTint="66"/>
            <w:vAlign w:val="center"/>
          </w:tcPr>
          <w:p w14:paraId="36F65E7E" w14:textId="77777777" w:rsidR="003B7C6A" w:rsidRDefault="003B7C6A" w:rsidP="00BD0149">
            <w:pPr>
              <w:jc w:val="center"/>
              <w:rPr>
                <w:sz w:val="16"/>
                <w:szCs w:val="16"/>
              </w:rPr>
            </w:pPr>
          </w:p>
          <w:p w14:paraId="2493E536" w14:textId="77777777" w:rsidR="003B7C6A" w:rsidRPr="003B7C6A" w:rsidRDefault="003B7C6A" w:rsidP="00BD0149">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58CD0F80" w14:textId="77777777" w:rsidR="003B7C6A" w:rsidRDefault="003B7C6A" w:rsidP="00BD0149">
            <w:pPr>
              <w:jc w:val="center"/>
              <w:rPr>
                <w:sz w:val="16"/>
                <w:szCs w:val="16"/>
              </w:rPr>
            </w:pPr>
          </w:p>
          <w:p w14:paraId="4DD874E5" w14:textId="77777777" w:rsidR="003B7C6A" w:rsidRPr="003B7C6A" w:rsidRDefault="003B7C6A" w:rsidP="00BD0149">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04095567" w14:textId="77777777" w:rsidR="003B7C6A" w:rsidRDefault="003B7C6A" w:rsidP="00BD0149">
            <w:pPr>
              <w:jc w:val="center"/>
              <w:rPr>
                <w:sz w:val="16"/>
                <w:szCs w:val="16"/>
              </w:rPr>
            </w:pPr>
          </w:p>
          <w:p w14:paraId="751E0C95" w14:textId="77777777" w:rsidR="003B7C6A" w:rsidRPr="003B7C6A" w:rsidRDefault="003B7C6A" w:rsidP="00BD0149">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1CD5AADD" w14:textId="77777777" w:rsidR="003B7C6A" w:rsidRDefault="003B7C6A" w:rsidP="00BD0149">
            <w:pPr>
              <w:jc w:val="center"/>
              <w:rPr>
                <w:sz w:val="16"/>
                <w:szCs w:val="16"/>
              </w:rPr>
            </w:pPr>
          </w:p>
          <w:p w14:paraId="4C08A824" w14:textId="77777777" w:rsidR="003B7C6A" w:rsidRPr="003B7C6A" w:rsidRDefault="003B7C6A" w:rsidP="00BD0149">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03274E57" w14:textId="77777777" w:rsidR="003B7C6A" w:rsidRDefault="003B7C6A" w:rsidP="00BD0149">
            <w:pPr>
              <w:jc w:val="center"/>
              <w:rPr>
                <w:sz w:val="16"/>
                <w:szCs w:val="16"/>
              </w:rPr>
            </w:pPr>
            <w:r>
              <w:rPr>
                <w:sz w:val="16"/>
                <w:szCs w:val="16"/>
              </w:rPr>
              <w:t>2</w:t>
            </w:r>
          </w:p>
          <w:p w14:paraId="15F50A3E" w14:textId="77777777" w:rsidR="003B7C6A" w:rsidRPr="003B7C6A" w:rsidRDefault="003B7C6A" w:rsidP="00BD0149">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7496AD90" w14:textId="77777777" w:rsidR="003B7C6A" w:rsidRDefault="003B7C6A" w:rsidP="00BD0149">
            <w:pPr>
              <w:jc w:val="center"/>
              <w:rPr>
                <w:sz w:val="16"/>
                <w:szCs w:val="16"/>
              </w:rPr>
            </w:pPr>
          </w:p>
          <w:p w14:paraId="538D5144" w14:textId="77777777" w:rsidR="003B7C6A" w:rsidRPr="003B7C6A" w:rsidRDefault="003B7C6A" w:rsidP="00BD0149">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6F738387" w14:textId="77777777" w:rsidR="003B7C6A" w:rsidRDefault="003B7C6A" w:rsidP="00BD0149">
            <w:pPr>
              <w:jc w:val="center"/>
              <w:rPr>
                <w:sz w:val="16"/>
                <w:szCs w:val="16"/>
              </w:rPr>
            </w:pPr>
          </w:p>
          <w:p w14:paraId="3D89CC7A" w14:textId="77777777" w:rsidR="003B7C6A" w:rsidRPr="003B7C6A" w:rsidRDefault="003B7C6A" w:rsidP="00BD0149">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6A7636AA" w14:textId="77777777" w:rsidR="003B7C6A" w:rsidRDefault="003B7C6A" w:rsidP="00BD0149">
            <w:pPr>
              <w:jc w:val="center"/>
              <w:rPr>
                <w:sz w:val="16"/>
                <w:szCs w:val="16"/>
              </w:rPr>
            </w:pPr>
          </w:p>
          <w:p w14:paraId="541C0980" w14:textId="77777777" w:rsidR="003B7C6A" w:rsidRPr="003B7C6A" w:rsidRDefault="003B7C6A" w:rsidP="00BD0149">
            <w:pPr>
              <w:jc w:val="center"/>
              <w:rPr>
                <w:sz w:val="16"/>
                <w:szCs w:val="16"/>
              </w:rPr>
            </w:pPr>
            <w:r>
              <w:rPr>
                <w:sz w:val="16"/>
                <w:szCs w:val="16"/>
              </w:rPr>
              <w:t>3</w:t>
            </w:r>
          </w:p>
        </w:tc>
        <w:tc>
          <w:tcPr>
            <w:tcW w:w="301" w:type="dxa"/>
            <w:tcBorders>
              <w:bottom w:val="single" w:sz="4" w:space="0" w:color="auto"/>
            </w:tcBorders>
            <w:shd w:val="clear" w:color="auto" w:fill="8DB3E2" w:themeFill="text2" w:themeFillTint="66"/>
            <w:vAlign w:val="center"/>
          </w:tcPr>
          <w:p w14:paraId="52A54300" w14:textId="77777777" w:rsidR="003B7C6A" w:rsidRDefault="003B7C6A" w:rsidP="00BD0149">
            <w:pPr>
              <w:jc w:val="center"/>
              <w:rPr>
                <w:sz w:val="16"/>
                <w:szCs w:val="16"/>
              </w:rPr>
            </w:pPr>
          </w:p>
          <w:p w14:paraId="29082620" w14:textId="77777777" w:rsidR="003B7C6A" w:rsidRPr="003B7C6A" w:rsidRDefault="003B7C6A" w:rsidP="00BD0149">
            <w:pPr>
              <w:jc w:val="center"/>
              <w:rPr>
                <w:sz w:val="16"/>
                <w:szCs w:val="16"/>
              </w:rPr>
            </w:pPr>
            <w:r>
              <w:rPr>
                <w:sz w:val="16"/>
                <w:szCs w:val="16"/>
              </w:rPr>
              <w:t>4</w:t>
            </w:r>
          </w:p>
        </w:tc>
        <w:tc>
          <w:tcPr>
            <w:tcW w:w="299" w:type="dxa"/>
            <w:tcBorders>
              <w:bottom w:val="single" w:sz="4" w:space="0" w:color="auto"/>
            </w:tcBorders>
            <w:shd w:val="clear" w:color="auto" w:fill="8DB3E2" w:themeFill="text2" w:themeFillTint="66"/>
            <w:vAlign w:val="center"/>
          </w:tcPr>
          <w:p w14:paraId="38AB6C46" w14:textId="77777777" w:rsidR="003B7C6A" w:rsidRDefault="003B7C6A" w:rsidP="00BD0149">
            <w:pPr>
              <w:jc w:val="center"/>
              <w:rPr>
                <w:sz w:val="16"/>
                <w:szCs w:val="16"/>
              </w:rPr>
            </w:pPr>
          </w:p>
          <w:p w14:paraId="23657A52" w14:textId="77777777" w:rsidR="003B7C6A" w:rsidRPr="003B7C6A" w:rsidRDefault="003B7C6A" w:rsidP="00BD0149">
            <w:pPr>
              <w:jc w:val="center"/>
              <w:rPr>
                <w:sz w:val="16"/>
                <w:szCs w:val="16"/>
              </w:rPr>
            </w:pPr>
            <w:r>
              <w:rPr>
                <w:sz w:val="16"/>
                <w:szCs w:val="16"/>
              </w:rPr>
              <w:t>5</w:t>
            </w:r>
          </w:p>
        </w:tc>
        <w:tc>
          <w:tcPr>
            <w:tcW w:w="299" w:type="dxa"/>
            <w:tcBorders>
              <w:bottom w:val="single" w:sz="4" w:space="0" w:color="auto"/>
            </w:tcBorders>
            <w:shd w:val="clear" w:color="auto" w:fill="8DB3E2" w:themeFill="text2" w:themeFillTint="66"/>
            <w:vAlign w:val="center"/>
          </w:tcPr>
          <w:p w14:paraId="07125ACF" w14:textId="77777777" w:rsidR="003B7C6A" w:rsidRDefault="003B7C6A" w:rsidP="00BD0149">
            <w:pPr>
              <w:jc w:val="center"/>
              <w:rPr>
                <w:sz w:val="16"/>
                <w:szCs w:val="16"/>
              </w:rPr>
            </w:pPr>
          </w:p>
          <w:p w14:paraId="66326175" w14:textId="77777777" w:rsidR="003B7C6A" w:rsidRPr="003B7C6A" w:rsidRDefault="003B7C6A" w:rsidP="00BD0149">
            <w:pPr>
              <w:jc w:val="center"/>
              <w:rPr>
                <w:sz w:val="16"/>
                <w:szCs w:val="16"/>
              </w:rPr>
            </w:pPr>
            <w:r>
              <w:rPr>
                <w:sz w:val="16"/>
                <w:szCs w:val="16"/>
              </w:rPr>
              <w:t>6</w:t>
            </w:r>
          </w:p>
        </w:tc>
        <w:tc>
          <w:tcPr>
            <w:tcW w:w="299" w:type="dxa"/>
            <w:tcBorders>
              <w:bottom w:val="single" w:sz="4" w:space="0" w:color="auto"/>
            </w:tcBorders>
            <w:shd w:val="clear" w:color="auto" w:fill="8DB3E2" w:themeFill="text2" w:themeFillTint="66"/>
            <w:vAlign w:val="center"/>
          </w:tcPr>
          <w:p w14:paraId="35D1B06D" w14:textId="77777777" w:rsidR="003B7C6A" w:rsidRDefault="003B7C6A" w:rsidP="00BD0149">
            <w:pPr>
              <w:jc w:val="center"/>
              <w:rPr>
                <w:sz w:val="16"/>
                <w:szCs w:val="16"/>
              </w:rPr>
            </w:pPr>
          </w:p>
          <w:p w14:paraId="486A2727" w14:textId="77777777" w:rsidR="003B7C6A" w:rsidRPr="003B7C6A" w:rsidRDefault="003B7C6A" w:rsidP="00BD0149">
            <w:pPr>
              <w:jc w:val="center"/>
              <w:rPr>
                <w:sz w:val="16"/>
                <w:szCs w:val="16"/>
              </w:rPr>
            </w:pPr>
            <w:r>
              <w:rPr>
                <w:sz w:val="16"/>
                <w:szCs w:val="16"/>
              </w:rPr>
              <w:t>7</w:t>
            </w:r>
          </w:p>
        </w:tc>
        <w:tc>
          <w:tcPr>
            <w:tcW w:w="299" w:type="dxa"/>
            <w:tcBorders>
              <w:bottom w:val="single" w:sz="4" w:space="0" w:color="auto"/>
            </w:tcBorders>
            <w:shd w:val="clear" w:color="auto" w:fill="8DB3E2" w:themeFill="text2" w:themeFillTint="66"/>
            <w:vAlign w:val="center"/>
          </w:tcPr>
          <w:p w14:paraId="2B6CF00A" w14:textId="77777777" w:rsidR="003B7C6A" w:rsidRDefault="003B7C6A" w:rsidP="00BD0149">
            <w:pPr>
              <w:jc w:val="center"/>
              <w:rPr>
                <w:sz w:val="16"/>
                <w:szCs w:val="16"/>
              </w:rPr>
            </w:pPr>
          </w:p>
          <w:p w14:paraId="0D41868E" w14:textId="77777777" w:rsidR="003B7C6A" w:rsidRPr="003B7C6A" w:rsidRDefault="003B7C6A" w:rsidP="00BD0149">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25D39DAD" w14:textId="77777777" w:rsidR="003B7C6A" w:rsidRDefault="003B7C6A" w:rsidP="00BD0149">
            <w:pPr>
              <w:jc w:val="center"/>
              <w:rPr>
                <w:sz w:val="16"/>
                <w:szCs w:val="16"/>
              </w:rPr>
            </w:pPr>
          </w:p>
          <w:p w14:paraId="4254B024" w14:textId="77777777" w:rsidR="003B7C6A" w:rsidRPr="003B7C6A" w:rsidRDefault="003B7C6A" w:rsidP="00BD0149">
            <w:pPr>
              <w:jc w:val="center"/>
              <w:rPr>
                <w:sz w:val="16"/>
                <w:szCs w:val="16"/>
              </w:rPr>
            </w:pPr>
            <w:r>
              <w:rPr>
                <w:sz w:val="16"/>
                <w:szCs w:val="16"/>
              </w:rPr>
              <w:t>9</w:t>
            </w:r>
          </w:p>
        </w:tc>
        <w:tc>
          <w:tcPr>
            <w:tcW w:w="299" w:type="dxa"/>
            <w:tcBorders>
              <w:bottom w:val="single" w:sz="4" w:space="0" w:color="auto"/>
            </w:tcBorders>
            <w:shd w:val="clear" w:color="auto" w:fill="8DB3E2" w:themeFill="text2" w:themeFillTint="66"/>
            <w:vAlign w:val="center"/>
          </w:tcPr>
          <w:p w14:paraId="45F63B0E" w14:textId="77777777" w:rsidR="003B7C6A" w:rsidRDefault="003B7C6A" w:rsidP="00BD0149">
            <w:pPr>
              <w:jc w:val="center"/>
              <w:rPr>
                <w:sz w:val="16"/>
                <w:szCs w:val="16"/>
              </w:rPr>
            </w:pPr>
            <w:r>
              <w:rPr>
                <w:sz w:val="16"/>
                <w:szCs w:val="16"/>
              </w:rPr>
              <w:t>3</w:t>
            </w:r>
          </w:p>
          <w:p w14:paraId="12446A18" w14:textId="77777777" w:rsidR="003B7C6A" w:rsidRPr="003B7C6A" w:rsidRDefault="003B7C6A" w:rsidP="00BD0149">
            <w:pPr>
              <w:jc w:val="center"/>
              <w:rPr>
                <w:sz w:val="16"/>
                <w:szCs w:val="16"/>
              </w:rPr>
            </w:pPr>
            <w:r>
              <w:rPr>
                <w:sz w:val="16"/>
                <w:szCs w:val="16"/>
              </w:rPr>
              <w:t>0</w:t>
            </w:r>
          </w:p>
        </w:tc>
        <w:tc>
          <w:tcPr>
            <w:tcW w:w="299" w:type="dxa"/>
            <w:tcBorders>
              <w:bottom w:val="single" w:sz="4" w:space="0" w:color="auto"/>
            </w:tcBorders>
            <w:shd w:val="clear" w:color="auto" w:fill="8DB3E2" w:themeFill="text2" w:themeFillTint="66"/>
            <w:vAlign w:val="center"/>
          </w:tcPr>
          <w:p w14:paraId="65A6E4AC" w14:textId="77777777" w:rsidR="003B7C6A" w:rsidRDefault="003B7C6A" w:rsidP="00BD0149">
            <w:pPr>
              <w:jc w:val="center"/>
              <w:rPr>
                <w:sz w:val="16"/>
                <w:szCs w:val="16"/>
              </w:rPr>
            </w:pPr>
          </w:p>
          <w:p w14:paraId="4E9F7F0A" w14:textId="77777777" w:rsidR="003B7C6A" w:rsidRPr="003B7C6A" w:rsidRDefault="003B7C6A" w:rsidP="00BD0149">
            <w:pPr>
              <w:jc w:val="center"/>
              <w:rPr>
                <w:sz w:val="16"/>
                <w:szCs w:val="16"/>
              </w:rPr>
            </w:pPr>
            <w:r>
              <w:rPr>
                <w:sz w:val="16"/>
                <w:szCs w:val="16"/>
              </w:rPr>
              <w:t>1</w:t>
            </w:r>
          </w:p>
        </w:tc>
        <w:tc>
          <w:tcPr>
            <w:tcW w:w="305" w:type="dxa"/>
            <w:gridSpan w:val="2"/>
            <w:tcBorders>
              <w:bottom w:val="single" w:sz="4" w:space="0" w:color="auto"/>
            </w:tcBorders>
            <w:shd w:val="clear" w:color="auto" w:fill="8DB3E2" w:themeFill="text2" w:themeFillTint="66"/>
            <w:vAlign w:val="center"/>
          </w:tcPr>
          <w:p w14:paraId="57D97354" w14:textId="77777777" w:rsidR="003B7C6A" w:rsidRDefault="003B7C6A" w:rsidP="00BD0149">
            <w:pPr>
              <w:jc w:val="center"/>
              <w:rPr>
                <w:sz w:val="16"/>
                <w:szCs w:val="16"/>
              </w:rPr>
            </w:pPr>
          </w:p>
          <w:p w14:paraId="4C2A4F68" w14:textId="77777777" w:rsidR="003B7C6A" w:rsidRPr="003B7C6A" w:rsidRDefault="003B7C6A" w:rsidP="00BD0149">
            <w:pPr>
              <w:jc w:val="center"/>
              <w:rPr>
                <w:sz w:val="16"/>
                <w:szCs w:val="16"/>
              </w:rPr>
            </w:pPr>
            <w:r>
              <w:rPr>
                <w:sz w:val="16"/>
                <w:szCs w:val="16"/>
              </w:rPr>
              <w:t>2</w:t>
            </w:r>
          </w:p>
        </w:tc>
      </w:tr>
      <w:tr w:rsidR="00412045" w:rsidRPr="003B7C6A" w14:paraId="54F0F977" w14:textId="77777777" w:rsidTr="002367D0">
        <w:trPr>
          <w:gridAfter w:val="1"/>
          <w:wAfter w:w="6" w:type="dxa"/>
          <w:trHeight w:val="177"/>
        </w:trPr>
        <w:tc>
          <w:tcPr>
            <w:tcW w:w="9562" w:type="dxa"/>
            <w:gridSpan w:val="32"/>
            <w:shd w:val="clear" w:color="auto" w:fill="DBE5F1" w:themeFill="accent1" w:themeFillTint="33"/>
            <w:vAlign w:val="center"/>
          </w:tcPr>
          <w:p w14:paraId="2807F93A" w14:textId="77777777" w:rsidR="00412045" w:rsidRDefault="00412045" w:rsidP="00BD0149">
            <w:pPr>
              <w:jc w:val="center"/>
            </w:pPr>
            <w:r>
              <w:t>Application Feedback Identifier</w:t>
            </w:r>
          </w:p>
        </w:tc>
      </w:tr>
      <w:tr w:rsidR="003B7C6A" w:rsidRPr="003B7C6A" w14:paraId="7FA3A12F" w14:textId="77777777" w:rsidTr="00CC38CF">
        <w:trPr>
          <w:gridAfter w:val="1"/>
          <w:wAfter w:w="6" w:type="dxa"/>
          <w:trHeight w:val="177"/>
        </w:trPr>
        <w:tc>
          <w:tcPr>
            <w:tcW w:w="3577" w:type="dxa"/>
            <w:gridSpan w:val="12"/>
            <w:shd w:val="clear" w:color="auto" w:fill="DBE5F1" w:themeFill="accent1" w:themeFillTint="33"/>
            <w:vAlign w:val="center"/>
          </w:tcPr>
          <w:p w14:paraId="3B9F2A70" w14:textId="77777777" w:rsidR="003B7C6A" w:rsidRPr="003B7C6A" w:rsidRDefault="00412045" w:rsidP="00BD0149">
            <w:pPr>
              <w:jc w:val="center"/>
            </w:pPr>
            <w:r>
              <w:t>Multistream Message Type</w:t>
            </w:r>
          </w:p>
        </w:tc>
        <w:tc>
          <w:tcPr>
            <w:tcW w:w="1199" w:type="dxa"/>
            <w:gridSpan w:val="4"/>
            <w:shd w:val="clear" w:color="auto" w:fill="DBE5F1" w:themeFill="accent1" w:themeFillTint="33"/>
            <w:vAlign w:val="center"/>
          </w:tcPr>
          <w:p w14:paraId="642BED37" w14:textId="77777777" w:rsidR="003B7C6A" w:rsidRPr="003B7C6A" w:rsidRDefault="003B7C6A" w:rsidP="00BD0149">
            <w:pPr>
              <w:jc w:val="center"/>
            </w:pPr>
            <w:r>
              <w:t>Version</w:t>
            </w:r>
          </w:p>
        </w:tc>
        <w:tc>
          <w:tcPr>
            <w:tcW w:w="4786" w:type="dxa"/>
            <w:gridSpan w:val="16"/>
            <w:shd w:val="clear" w:color="auto" w:fill="DBE5F1" w:themeFill="accent1" w:themeFillTint="33"/>
            <w:vAlign w:val="center"/>
          </w:tcPr>
          <w:p w14:paraId="043851B8" w14:textId="77777777" w:rsidR="003B7C6A" w:rsidRPr="003B7C6A" w:rsidRDefault="00B379F5" w:rsidP="00BD0149">
            <w:pPr>
              <w:jc w:val="center"/>
            </w:pPr>
            <w:r>
              <w:t>Sequence Number</w:t>
            </w:r>
          </w:p>
        </w:tc>
      </w:tr>
      <w:tr w:rsidR="00CC38CF" w:rsidRPr="003B7C6A" w14:paraId="4C7E85E0" w14:textId="77777777" w:rsidTr="006943A4">
        <w:trPr>
          <w:gridAfter w:val="1"/>
          <w:wAfter w:w="6" w:type="dxa"/>
          <w:trHeight w:val="177"/>
        </w:trPr>
        <w:tc>
          <w:tcPr>
            <w:tcW w:w="4776" w:type="dxa"/>
            <w:gridSpan w:val="16"/>
            <w:shd w:val="clear" w:color="auto" w:fill="DBE5F1" w:themeFill="accent1" w:themeFillTint="33"/>
            <w:vAlign w:val="center"/>
          </w:tcPr>
          <w:p w14:paraId="436B81C2" w14:textId="77777777" w:rsidR="00CC38CF" w:rsidRDefault="00CC38CF" w:rsidP="00BD0149">
            <w:pPr>
              <w:jc w:val="center"/>
            </w:pPr>
            <w:r>
              <w:t>Current Request</w:t>
            </w:r>
          </w:p>
        </w:tc>
        <w:tc>
          <w:tcPr>
            <w:tcW w:w="2394" w:type="dxa"/>
            <w:gridSpan w:val="8"/>
            <w:shd w:val="clear" w:color="auto" w:fill="DBE5F1" w:themeFill="accent1" w:themeFillTint="33"/>
            <w:vAlign w:val="center"/>
          </w:tcPr>
          <w:p w14:paraId="0E5DC8B8" w14:textId="103D1698" w:rsidR="00CC38CF" w:rsidRDefault="00CC38CF" w:rsidP="00BD0149">
            <w:pPr>
              <w:jc w:val="center"/>
            </w:pPr>
            <w:del w:id="391" w:author="nbuckles" w:date="2016-06-24T15:04:00Z">
              <w:r w:rsidDel="00B85014">
                <w:delText>Sub-sessions</w:delText>
              </w:r>
            </w:del>
            <w:ins w:id="392" w:author="nbuckles" w:date="2016-06-24T15:04:00Z">
              <w:r w:rsidR="00B85014">
                <w:t>Sources</w:t>
              </w:r>
            </w:ins>
            <w:r>
              <w:t xml:space="preserve"> Available</w:t>
            </w:r>
          </w:p>
        </w:tc>
        <w:tc>
          <w:tcPr>
            <w:tcW w:w="1196" w:type="dxa"/>
            <w:gridSpan w:val="4"/>
            <w:shd w:val="clear" w:color="auto" w:fill="DBE5F1" w:themeFill="accent1" w:themeFillTint="33"/>
            <w:vAlign w:val="center"/>
          </w:tcPr>
          <w:p w14:paraId="3EE9FB22" w14:textId="77777777" w:rsidR="00CC38CF" w:rsidRDefault="00CC38CF" w:rsidP="00CC38CF">
            <w:pPr>
              <w:jc w:val="center"/>
            </w:pPr>
            <w:r>
              <w:t>Max Adj.</w:t>
            </w:r>
          </w:p>
        </w:tc>
        <w:tc>
          <w:tcPr>
            <w:tcW w:w="897" w:type="dxa"/>
            <w:gridSpan w:val="3"/>
            <w:shd w:val="clear" w:color="auto" w:fill="DBE5F1" w:themeFill="accent1" w:themeFillTint="33"/>
            <w:vAlign w:val="center"/>
          </w:tcPr>
          <w:p w14:paraId="31541B59" w14:textId="77777777" w:rsidR="00CC38CF" w:rsidRDefault="00CC38CF" w:rsidP="00CC38CF">
            <w:pPr>
              <w:jc w:val="center"/>
            </w:pPr>
            <w:r>
              <w:t>Reserv.</w:t>
            </w:r>
          </w:p>
        </w:tc>
        <w:tc>
          <w:tcPr>
            <w:tcW w:w="299" w:type="dxa"/>
            <w:shd w:val="clear" w:color="auto" w:fill="DBE5F1" w:themeFill="accent1" w:themeFillTint="33"/>
            <w:vAlign w:val="center"/>
          </w:tcPr>
          <w:p w14:paraId="02A9F090" w14:textId="77777777" w:rsidR="00CC38CF" w:rsidRDefault="00CC38CF" w:rsidP="00CC38CF">
            <w:pPr>
              <w:jc w:val="center"/>
            </w:pPr>
            <w:r>
              <w:t>A.</w:t>
            </w:r>
          </w:p>
        </w:tc>
      </w:tr>
      <w:tr w:rsidR="003C71F8" w:rsidRPr="003B7C6A" w14:paraId="10FC96ED" w14:textId="77777777" w:rsidTr="00333640">
        <w:trPr>
          <w:gridAfter w:val="1"/>
          <w:wAfter w:w="6" w:type="dxa"/>
          <w:trHeight w:val="177"/>
        </w:trPr>
        <w:tc>
          <w:tcPr>
            <w:tcW w:w="9562" w:type="dxa"/>
            <w:gridSpan w:val="32"/>
            <w:shd w:val="clear" w:color="auto" w:fill="DBE5F1" w:themeFill="accent1" w:themeFillTint="33"/>
            <w:vAlign w:val="center"/>
          </w:tcPr>
          <w:p w14:paraId="2CE2B9BF" w14:textId="77777777" w:rsidR="003C71F8" w:rsidRDefault="003C71F8" w:rsidP="00BD0149">
            <w:pPr>
              <w:jc w:val="center"/>
            </w:pPr>
            <w:r>
              <w:t>...</w:t>
            </w:r>
          </w:p>
        </w:tc>
      </w:tr>
    </w:tbl>
    <w:p w14:paraId="4536C0F6" w14:textId="77777777" w:rsidR="003B7C6A" w:rsidRDefault="003B7C6A" w:rsidP="00FE684E"/>
    <w:p w14:paraId="6095866A" w14:textId="77777777" w:rsidR="00412045" w:rsidRPr="00412045" w:rsidRDefault="00412045" w:rsidP="00FE684E">
      <w:pPr>
        <w:rPr>
          <w:b/>
        </w:rPr>
      </w:pPr>
      <w:r>
        <w:rPr>
          <w:b/>
        </w:rPr>
        <w:t xml:space="preserve">Application Feedback Identifier (32 bits): </w:t>
      </w:r>
      <w:r w:rsidRPr="00D660AC">
        <w:t xml:space="preserve">The </w:t>
      </w:r>
      <w:r>
        <w:t>id</w:t>
      </w:r>
      <w:r w:rsidRPr="00D660AC">
        <w:t xml:space="preserve"> of application-specific feedback</w:t>
      </w:r>
      <w:r>
        <w:t xml:space="preserve"> message. Must be set to 0x4D535452 </w:t>
      </w:r>
      <w:r w:rsidR="008A1875">
        <w:t>(the hexadecimal value of ‘MSTR’ in ASCII).</w:t>
      </w:r>
    </w:p>
    <w:p w14:paraId="635283AC" w14:textId="77777777" w:rsidR="00327ED9" w:rsidRDefault="00412045" w:rsidP="00327ED9">
      <w:r>
        <w:rPr>
          <w:b/>
        </w:rPr>
        <w:t>Multistream Message Type</w:t>
      </w:r>
      <w:r w:rsidR="00327ED9" w:rsidRPr="002011D7">
        <w:rPr>
          <w:b/>
        </w:rPr>
        <w:t xml:space="preserve"> (12 bits):</w:t>
      </w:r>
      <w:r w:rsidR="00327ED9">
        <w:t xml:space="preserve"> The type of application-specific feedback message. Must be set to </w:t>
      </w:r>
      <w:r w:rsidR="00CC29FF">
        <w:t>2</w:t>
      </w:r>
      <w:r w:rsidR="00327ED9">
        <w:t>.</w:t>
      </w:r>
    </w:p>
    <w:p w14:paraId="6F923E4A" w14:textId="30622B63" w:rsidR="00327ED9" w:rsidRDefault="00327ED9" w:rsidP="00327ED9">
      <w:r w:rsidRPr="002011D7">
        <w:rPr>
          <w:b/>
        </w:rPr>
        <w:t>Version (4 bits):</w:t>
      </w:r>
      <w:r>
        <w:t xml:space="preserve"> The version of t</w:t>
      </w:r>
      <w:r w:rsidR="00BC254C">
        <w:t xml:space="preserve">he SCA message. Must be set </w:t>
      </w:r>
      <w:del w:id="393" w:author="nbuckles" w:date="2016-06-27T10:17:00Z">
        <w:r w:rsidR="00BC254C" w:rsidDel="00B70DE0">
          <w:delText xml:space="preserve">to </w:delText>
        </w:r>
      </w:del>
      <w:ins w:id="394" w:author="nbuckles" w:date="2016-06-27T10:17:00Z">
        <w:r w:rsidR="00B70DE0">
          <w:t>to either</w:t>
        </w:r>
      </w:ins>
      <w:ins w:id="395" w:author="nbuckles" w:date="2016-06-27T10:09:00Z">
        <w:r w:rsidR="00486904">
          <w:t xml:space="preserve"> </w:t>
        </w:r>
      </w:ins>
      <w:r w:rsidR="00BC254C">
        <w:t>1</w:t>
      </w:r>
      <w:ins w:id="396" w:author="nbuckles" w:date="2016-06-27T10:09:00Z">
        <w:r w:rsidR="00486904">
          <w:t xml:space="preserve"> or 2 based on SDP version negotiation</w:t>
        </w:r>
      </w:ins>
      <w:r>
        <w:t>.</w:t>
      </w:r>
    </w:p>
    <w:p w14:paraId="586C90CC" w14:textId="77777777" w:rsidR="0067058C" w:rsidRDefault="0067058C" w:rsidP="0067058C">
      <w:r>
        <w:rPr>
          <w:b/>
        </w:rPr>
        <w:t>Sequence Number</w:t>
      </w:r>
      <w:r>
        <w:t xml:space="preserve"> </w:t>
      </w:r>
      <w:r w:rsidRPr="00BB2622">
        <w:rPr>
          <w:b/>
        </w:rPr>
        <w:t xml:space="preserve">(16 bits): </w:t>
      </w:r>
      <w:r>
        <w:t>The sequence number of the current announcement. For retransmissions of an SCA this must be the same as that of the SCA being retransmitted. For new SCAs this value must be higher than that of the previous SCA sent. This value must not be set to 0.</w:t>
      </w:r>
      <w:r w:rsidR="002367D0">
        <w:t xml:space="preserve"> If support for SCR feedback is disabled mid-call all existing state is deprecated, including sequence numbers.</w:t>
      </w:r>
    </w:p>
    <w:p w14:paraId="57FBBBF2" w14:textId="77777777" w:rsidR="000D580D" w:rsidRDefault="000D580D" w:rsidP="00327ED9">
      <w:r w:rsidRPr="000D580D">
        <w:rPr>
          <w:b/>
        </w:rPr>
        <w:t>Current Request (16 bits):</w:t>
      </w:r>
      <w:r>
        <w:t xml:space="preserve"> The sequence number of the most recent </w:t>
      </w:r>
      <w:r w:rsidR="00370B03">
        <w:t>SCR</w:t>
      </w:r>
      <w:r>
        <w:t xml:space="preserve"> processed. If no </w:t>
      </w:r>
      <w:r w:rsidR="000E0FC4">
        <w:t>SCR</w:t>
      </w:r>
      <w:r>
        <w:t xml:space="preserve"> has been received, this value must be set to 0.</w:t>
      </w:r>
    </w:p>
    <w:p w14:paraId="6F662AF2" w14:textId="2DD2EE04" w:rsidR="000D580D" w:rsidRDefault="00C51890" w:rsidP="00327ED9">
      <w:del w:id="397" w:author="nbuckles" w:date="2016-06-24T15:04:00Z">
        <w:r w:rsidDel="00B85014">
          <w:rPr>
            <w:b/>
          </w:rPr>
          <w:delText>Sub-session Channels</w:delText>
        </w:r>
      </w:del>
      <w:ins w:id="398" w:author="nbuckles" w:date="2016-06-24T15:04:00Z">
        <w:r w:rsidR="00B85014">
          <w:rPr>
            <w:b/>
          </w:rPr>
          <w:t>Sources</w:t>
        </w:r>
      </w:ins>
      <w:r w:rsidR="000D580D" w:rsidRPr="0094018C">
        <w:rPr>
          <w:b/>
        </w:rPr>
        <w:t xml:space="preserve"> Available (8 bits):</w:t>
      </w:r>
      <w:r w:rsidR="000D580D">
        <w:t xml:space="preserve"> The maximum number of independent </w:t>
      </w:r>
      <w:del w:id="399" w:author="nbuckles" w:date="2016-06-24T15:04:00Z">
        <w:r w:rsidR="000D580D" w:rsidDel="00B85014">
          <w:delText>sub-session</w:delText>
        </w:r>
        <w:r w:rsidR="003E3F91" w:rsidDel="00B85014">
          <w:delText xml:space="preserve"> channel</w:delText>
        </w:r>
        <w:r w:rsidR="000D580D" w:rsidDel="00B85014">
          <w:delText>s</w:delText>
        </w:r>
      </w:del>
      <w:ins w:id="400" w:author="nbuckles" w:date="2016-06-24T15:04:00Z">
        <w:r w:rsidR="00B85014">
          <w:t>sources</w:t>
        </w:r>
      </w:ins>
      <w:r w:rsidR="000D580D">
        <w:t xml:space="preserve"> that can currently be supplied for this session.</w:t>
      </w:r>
      <w:ins w:id="401" w:author="nbuckles" w:date="2016-06-24T15:05:00Z">
        <w:r w:rsidR="00B85014">
          <w:t xml:space="preserve">  This value should be less than or equal to the number of independent sources advertised via sprop-source lines in the SCA sender’s SDP.</w:t>
        </w:r>
      </w:ins>
    </w:p>
    <w:p w14:paraId="3D8A85AB" w14:textId="77777777" w:rsidR="000D580D" w:rsidRDefault="000D545E" w:rsidP="00CC38CF">
      <w:r>
        <w:rPr>
          <w:b/>
        </w:rPr>
        <w:t xml:space="preserve">Max </w:t>
      </w:r>
      <w:r w:rsidR="00D15C66">
        <w:rPr>
          <w:b/>
        </w:rPr>
        <w:t>Adjacent Sources</w:t>
      </w:r>
      <w:r w:rsidR="00CC38CF">
        <w:rPr>
          <w:b/>
        </w:rPr>
        <w:t xml:space="preserve"> (4</w:t>
      </w:r>
      <w:r w:rsidR="000D580D" w:rsidRPr="0094018C">
        <w:rPr>
          <w:b/>
        </w:rPr>
        <w:t xml:space="preserve"> bits):</w:t>
      </w:r>
      <w:r w:rsidR="000D580D">
        <w:t xml:space="preserve"> </w:t>
      </w:r>
      <w:r w:rsidR="006072C4">
        <w:t xml:space="preserve">This gives the maximum number of </w:t>
      </w:r>
      <w:r w:rsidR="00CC38CF">
        <w:t>spatially adjacent streams from any single source that will be sent during the call (eg., 3 for a multipoint conference including at least one three camera system). If the sender does not support spatial adjacency in sources on this session this value should be set to 0.</w:t>
      </w:r>
    </w:p>
    <w:p w14:paraId="0636BF6D" w14:textId="65687262" w:rsidR="00CC38CF" w:rsidRDefault="00CC38CF" w:rsidP="00CC38CF">
      <w:r>
        <w:rPr>
          <w:b/>
        </w:rPr>
        <w:t xml:space="preserve">Reserved (3 bits): </w:t>
      </w:r>
      <w:r>
        <w:t xml:space="preserve">These bits </w:t>
      </w:r>
      <w:del w:id="402" w:author="nbuckles" w:date="2016-06-24T15:05:00Z">
        <w:r w:rsidDel="00B85014">
          <w:delText xml:space="preserve">must </w:delText>
        </w:r>
      </w:del>
      <w:ins w:id="403" w:author="nbuckles" w:date="2016-06-24T15:05:00Z">
        <w:r w:rsidR="00B85014">
          <w:t xml:space="preserve">should </w:t>
        </w:r>
      </w:ins>
      <w:r>
        <w:t>be set to 0</w:t>
      </w:r>
      <w:ins w:id="404" w:author="nbuckles" w:date="2016-06-24T15:05:00Z">
        <w:r w:rsidR="00B85014">
          <w:t xml:space="preserve"> and ignored when received.</w:t>
        </w:r>
      </w:ins>
      <w:del w:id="405" w:author="nbuckles" w:date="2016-06-24T15:05:00Z">
        <w:r w:rsidDel="00B85014">
          <w:delText>.</w:delText>
        </w:r>
      </w:del>
    </w:p>
    <w:p w14:paraId="7D5A64F4" w14:textId="77777777" w:rsidR="00CC38CF" w:rsidRPr="00CC38CF" w:rsidRDefault="00CC38CF" w:rsidP="00CC38CF">
      <w:r>
        <w:rPr>
          <w:b/>
        </w:rPr>
        <w:lastRenderedPageBreak/>
        <w:t>ACK Required flag (1 bit):</w:t>
      </w:r>
      <w:r>
        <w:t xml:space="preserve"> If set to 1, this indicates that the recipient should send an SCA-ACK packet when it receives this packet. If set to 0 no SCA-ACK packet should be sent in response to this.</w:t>
      </w:r>
    </w:p>
    <w:p w14:paraId="0FDFD2DD" w14:textId="77777777" w:rsidR="0094018C" w:rsidRDefault="0094018C" w:rsidP="00327ED9">
      <w:r>
        <w:t xml:space="preserve">Finally, there are </w:t>
      </w:r>
      <w:r w:rsidR="007368A2">
        <w:t>0 or more</w:t>
      </w:r>
      <w:r>
        <w:t xml:space="preserve"> </w:t>
      </w:r>
      <w:r w:rsidRPr="0094018C">
        <w:rPr>
          <w:i/>
        </w:rPr>
        <w:t>invalid channel warnings</w:t>
      </w:r>
      <w:r>
        <w:t>, each of which is 32</w:t>
      </w:r>
      <w:r w:rsidR="006F55A1">
        <w:t>-64</w:t>
      </w:r>
      <w:r>
        <w:t xml:space="preserve"> bits with the following format:</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left w:w="0" w:type="dxa"/>
          <w:right w:w="0" w:type="dxa"/>
        </w:tblCellMar>
        <w:tblLook w:val="0000" w:firstRow="0" w:lastRow="0" w:firstColumn="0" w:lastColumn="0" w:noHBand="0" w:noVBand="0"/>
      </w:tblPr>
      <w:tblGrid>
        <w:gridCol w:w="298"/>
        <w:gridCol w:w="298"/>
        <w:gridCol w:w="298"/>
        <w:gridCol w:w="298"/>
        <w:gridCol w:w="298"/>
        <w:gridCol w:w="299"/>
        <w:gridCol w:w="299"/>
        <w:gridCol w:w="299"/>
        <w:gridCol w:w="299"/>
        <w:gridCol w:w="299"/>
        <w:gridCol w:w="299"/>
        <w:gridCol w:w="299"/>
        <w:gridCol w:w="299"/>
        <w:gridCol w:w="299"/>
        <w:gridCol w:w="299"/>
        <w:gridCol w:w="302"/>
        <w:gridCol w:w="299"/>
        <w:gridCol w:w="299"/>
        <w:gridCol w:w="299"/>
        <w:gridCol w:w="299"/>
        <w:gridCol w:w="299"/>
        <w:gridCol w:w="299"/>
        <w:gridCol w:w="291"/>
        <w:gridCol w:w="8"/>
        <w:gridCol w:w="291"/>
        <w:gridCol w:w="10"/>
        <w:gridCol w:w="299"/>
        <w:gridCol w:w="299"/>
        <w:gridCol w:w="299"/>
        <w:gridCol w:w="299"/>
        <w:gridCol w:w="299"/>
        <w:gridCol w:w="299"/>
        <w:gridCol w:w="299"/>
        <w:gridCol w:w="293"/>
        <w:gridCol w:w="6"/>
      </w:tblGrid>
      <w:tr w:rsidR="003B7C6A" w14:paraId="5640DB82" w14:textId="77777777" w:rsidTr="002A1F66">
        <w:trPr>
          <w:trHeight w:val="15"/>
        </w:trPr>
        <w:tc>
          <w:tcPr>
            <w:tcW w:w="298" w:type="dxa"/>
            <w:tcBorders>
              <w:bottom w:val="single" w:sz="4" w:space="0" w:color="auto"/>
            </w:tcBorders>
            <w:shd w:val="clear" w:color="auto" w:fill="8DB3E2" w:themeFill="text2" w:themeFillTint="66"/>
            <w:vAlign w:val="center"/>
          </w:tcPr>
          <w:p w14:paraId="18A92342" w14:textId="77777777" w:rsidR="003B7C6A" w:rsidRDefault="003B7C6A" w:rsidP="003B7C6A">
            <w:pPr>
              <w:jc w:val="center"/>
              <w:rPr>
                <w:sz w:val="16"/>
                <w:szCs w:val="16"/>
              </w:rPr>
            </w:pPr>
          </w:p>
          <w:p w14:paraId="2BBA4C95" w14:textId="77777777" w:rsidR="003B7C6A" w:rsidRPr="003B7C6A" w:rsidRDefault="003B7C6A" w:rsidP="003B7C6A">
            <w:pPr>
              <w:jc w:val="center"/>
              <w:rPr>
                <w:sz w:val="16"/>
                <w:szCs w:val="16"/>
              </w:rPr>
            </w:pPr>
            <w:r w:rsidRPr="003B7C6A">
              <w:rPr>
                <w:sz w:val="16"/>
                <w:szCs w:val="16"/>
              </w:rPr>
              <w:t>1</w:t>
            </w:r>
          </w:p>
        </w:tc>
        <w:tc>
          <w:tcPr>
            <w:tcW w:w="298" w:type="dxa"/>
            <w:tcBorders>
              <w:bottom w:val="single" w:sz="4" w:space="0" w:color="auto"/>
            </w:tcBorders>
            <w:shd w:val="clear" w:color="auto" w:fill="8DB3E2" w:themeFill="text2" w:themeFillTint="66"/>
            <w:vAlign w:val="center"/>
          </w:tcPr>
          <w:p w14:paraId="2518AD0C" w14:textId="77777777" w:rsidR="003B7C6A" w:rsidRDefault="003B7C6A" w:rsidP="003B7C6A">
            <w:pPr>
              <w:jc w:val="center"/>
              <w:rPr>
                <w:sz w:val="16"/>
                <w:szCs w:val="16"/>
              </w:rPr>
            </w:pPr>
          </w:p>
          <w:p w14:paraId="3EB372B0" w14:textId="77777777" w:rsidR="003B7C6A" w:rsidRPr="003B7C6A" w:rsidRDefault="003B7C6A" w:rsidP="003B7C6A">
            <w:pPr>
              <w:jc w:val="center"/>
              <w:rPr>
                <w:sz w:val="16"/>
                <w:szCs w:val="16"/>
              </w:rPr>
            </w:pPr>
            <w:r w:rsidRPr="003B7C6A">
              <w:rPr>
                <w:sz w:val="16"/>
                <w:szCs w:val="16"/>
              </w:rPr>
              <w:t>2</w:t>
            </w:r>
          </w:p>
        </w:tc>
        <w:tc>
          <w:tcPr>
            <w:tcW w:w="298" w:type="dxa"/>
            <w:tcBorders>
              <w:bottom w:val="single" w:sz="4" w:space="0" w:color="auto"/>
            </w:tcBorders>
            <w:shd w:val="clear" w:color="auto" w:fill="8DB3E2" w:themeFill="text2" w:themeFillTint="66"/>
            <w:vAlign w:val="center"/>
          </w:tcPr>
          <w:p w14:paraId="05438ECD" w14:textId="77777777" w:rsidR="003B7C6A" w:rsidRDefault="003B7C6A" w:rsidP="003B7C6A">
            <w:pPr>
              <w:jc w:val="center"/>
              <w:rPr>
                <w:sz w:val="16"/>
                <w:szCs w:val="16"/>
              </w:rPr>
            </w:pPr>
          </w:p>
          <w:p w14:paraId="0BC9FF2E" w14:textId="77777777" w:rsidR="003B7C6A" w:rsidRPr="003B7C6A" w:rsidRDefault="003B7C6A" w:rsidP="003B7C6A">
            <w:pPr>
              <w:jc w:val="center"/>
              <w:rPr>
                <w:sz w:val="16"/>
                <w:szCs w:val="16"/>
              </w:rPr>
            </w:pPr>
            <w:r w:rsidRPr="003B7C6A">
              <w:rPr>
                <w:sz w:val="16"/>
                <w:szCs w:val="16"/>
              </w:rPr>
              <w:t>3</w:t>
            </w:r>
          </w:p>
        </w:tc>
        <w:tc>
          <w:tcPr>
            <w:tcW w:w="298" w:type="dxa"/>
            <w:tcBorders>
              <w:bottom w:val="single" w:sz="4" w:space="0" w:color="auto"/>
            </w:tcBorders>
            <w:shd w:val="clear" w:color="auto" w:fill="8DB3E2" w:themeFill="text2" w:themeFillTint="66"/>
            <w:vAlign w:val="center"/>
          </w:tcPr>
          <w:p w14:paraId="5F4F3DBC" w14:textId="77777777" w:rsidR="003B7C6A" w:rsidRDefault="003B7C6A" w:rsidP="003B7C6A">
            <w:pPr>
              <w:jc w:val="center"/>
              <w:rPr>
                <w:sz w:val="16"/>
                <w:szCs w:val="16"/>
              </w:rPr>
            </w:pPr>
          </w:p>
          <w:p w14:paraId="7E002DB5" w14:textId="77777777" w:rsidR="003B7C6A" w:rsidRPr="003B7C6A" w:rsidRDefault="003B7C6A" w:rsidP="003B7C6A">
            <w:pPr>
              <w:jc w:val="center"/>
              <w:rPr>
                <w:sz w:val="16"/>
                <w:szCs w:val="16"/>
              </w:rPr>
            </w:pPr>
            <w:r w:rsidRPr="003B7C6A">
              <w:rPr>
                <w:sz w:val="16"/>
                <w:szCs w:val="16"/>
              </w:rPr>
              <w:t>4</w:t>
            </w:r>
          </w:p>
        </w:tc>
        <w:tc>
          <w:tcPr>
            <w:tcW w:w="298" w:type="dxa"/>
            <w:tcBorders>
              <w:bottom w:val="single" w:sz="4" w:space="0" w:color="auto"/>
            </w:tcBorders>
            <w:shd w:val="clear" w:color="auto" w:fill="8DB3E2" w:themeFill="text2" w:themeFillTint="66"/>
            <w:vAlign w:val="center"/>
          </w:tcPr>
          <w:p w14:paraId="67E685D7" w14:textId="77777777" w:rsidR="003B7C6A" w:rsidRDefault="003B7C6A" w:rsidP="003B7C6A">
            <w:pPr>
              <w:jc w:val="center"/>
              <w:rPr>
                <w:sz w:val="16"/>
                <w:szCs w:val="16"/>
              </w:rPr>
            </w:pPr>
          </w:p>
          <w:p w14:paraId="11A98A83" w14:textId="77777777" w:rsidR="003B7C6A" w:rsidRPr="003B7C6A" w:rsidRDefault="003B7C6A" w:rsidP="003B7C6A">
            <w:pPr>
              <w:jc w:val="center"/>
              <w:rPr>
                <w:sz w:val="16"/>
                <w:szCs w:val="16"/>
              </w:rPr>
            </w:pPr>
            <w:r w:rsidRPr="003B7C6A">
              <w:rPr>
                <w:sz w:val="16"/>
                <w:szCs w:val="16"/>
              </w:rPr>
              <w:t>5</w:t>
            </w:r>
          </w:p>
        </w:tc>
        <w:tc>
          <w:tcPr>
            <w:tcW w:w="299" w:type="dxa"/>
            <w:tcBorders>
              <w:bottom w:val="single" w:sz="4" w:space="0" w:color="auto"/>
            </w:tcBorders>
            <w:shd w:val="clear" w:color="auto" w:fill="8DB3E2" w:themeFill="text2" w:themeFillTint="66"/>
            <w:vAlign w:val="center"/>
          </w:tcPr>
          <w:p w14:paraId="30336B4E" w14:textId="77777777" w:rsidR="003B7C6A" w:rsidRDefault="003B7C6A" w:rsidP="003B7C6A">
            <w:pPr>
              <w:jc w:val="center"/>
              <w:rPr>
                <w:sz w:val="16"/>
                <w:szCs w:val="16"/>
              </w:rPr>
            </w:pPr>
          </w:p>
          <w:p w14:paraId="3FA84D27" w14:textId="77777777" w:rsidR="003B7C6A" w:rsidRPr="003B7C6A" w:rsidRDefault="003B7C6A" w:rsidP="003B7C6A">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36A4A563" w14:textId="77777777" w:rsidR="003B7C6A" w:rsidRDefault="003B7C6A" w:rsidP="003B7C6A">
            <w:pPr>
              <w:jc w:val="center"/>
              <w:rPr>
                <w:sz w:val="16"/>
                <w:szCs w:val="16"/>
              </w:rPr>
            </w:pPr>
          </w:p>
          <w:p w14:paraId="6569A719" w14:textId="77777777" w:rsidR="003B7C6A" w:rsidRPr="003B7C6A" w:rsidRDefault="003B7C6A" w:rsidP="003B7C6A">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213C45A6" w14:textId="77777777" w:rsidR="003B7C6A" w:rsidRDefault="003B7C6A" w:rsidP="003B7C6A">
            <w:pPr>
              <w:jc w:val="center"/>
              <w:rPr>
                <w:sz w:val="16"/>
                <w:szCs w:val="16"/>
              </w:rPr>
            </w:pPr>
          </w:p>
          <w:p w14:paraId="2048A36F" w14:textId="77777777" w:rsidR="003B7C6A" w:rsidRPr="003B7C6A" w:rsidRDefault="003B7C6A" w:rsidP="003B7C6A">
            <w:pPr>
              <w:jc w:val="center"/>
              <w:rPr>
                <w:sz w:val="16"/>
                <w:szCs w:val="16"/>
              </w:rPr>
            </w:pPr>
            <w:r w:rsidRPr="003B7C6A">
              <w:rPr>
                <w:sz w:val="16"/>
                <w:szCs w:val="16"/>
              </w:rPr>
              <w:t>8</w:t>
            </w:r>
          </w:p>
        </w:tc>
        <w:tc>
          <w:tcPr>
            <w:tcW w:w="299" w:type="dxa"/>
            <w:tcBorders>
              <w:bottom w:val="single" w:sz="4" w:space="0" w:color="auto"/>
            </w:tcBorders>
            <w:shd w:val="clear" w:color="auto" w:fill="8DB3E2" w:themeFill="text2" w:themeFillTint="66"/>
            <w:vAlign w:val="center"/>
          </w:tcPr>
          <w:p w14:paraId="1DB2A0A9" w14:textId="77777777" w:rsidR="003B7C6A" w:rsidRDefault="003B7C6A" w:rsidP="003B7C6A">
            <w:pPr>
              <w:jc w:val="center"/>
              <w:rPr>
                <w:sz w:val="16"/>
                <w:szCs w:val="16"/>
              </w:rPr>
            </w:pPr>
          </w:p>
          <w:p w14:paraId="68CA23DF" w14:textId="77777777" w:rsidR="003B7C6A" w:rsidRPr="003B7C6A" w:rsidRDefault="003B7C6A" w:rsidP="003B7C6A">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2DCF0FDC" w14:textId="77777777" w:rsidR="003B7C6A" w:rsidRDefault="003B7C6A" w:rsidP="003B7C6A">
            <w:pPr>
              <w:jc w:val="center"/>
              <w:rPr>
                <w:sz w:val="16"/>
                <w:szCs w:val="16"/>
              </w:rPr>
            </w:pPr>
            <w:r>
              <w:rPr>
                <w:sz w:val="16"/>
                <w:szCs w:val="16"/>
              </w:rPr>
              <w:t>1</w:t>
            </w:r>
          </w:p>
          <w:p w14:paraId="7BA02955" w14:textId="77777777" w:rsidR="003B7C6A" w:rsidRPr="003B7C6A" w:rsidRDefault="003B7C6A" w:rsidP="003B7C6A">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4A5EADD8" w14:textId="77777777" w:rsidR="003B7C6A" w:rsidRDefault="003B7C6A" w:rsidP="003B7C6A">
            <w:pPr>
              <w:jc w:val="center"/>
              <w:rPr>
                <w:sz w:val="16"/>
                <w:szCs w:val="16"/>
              </w:rPr>
            </w:pPr>
          </w:p>
          <w:p w14:paraId="2D401D00" w14:textId="77777777" w:rsidR="003B7C6A" w:rsidRPr="003B7C6A" w:rsidRDefault="003B7C6A" w:rsidP="003B7C6A">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0FA54133" w14:textId="77777777" w:rsidR="003B7C6A" w:rsidRDefault="003B7C6A" w:rsidP="003B7C6A">
            <w:pPr>
              <w:jc w:val="center"/>
              <w:rPr>
                <w:sz w:val="16"/>
                <w:szCs w:val="16"/>
              </w:rPr>
            </w:pPr>
          </w:p>
          <w:p w14:paraId="51C2FDD8" w14:textId="77777777" w:rsidR="003B7C6A" w:rsidRPr="003B7C6A" w:rsidRDefault="003B7C6A" w:rsidP="003B7C6A">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409129C6" w14:textId="77777777" w:rsidR="003B7C6A" w:rsidRDefault="003B7C6A" w:rsidP="003B7C6A">
            <w:pPr>
              <w:jc w:val="center"/>
              <w:rPr>
                <w:sz w:val="16"/>
                <w:szCs w:val="16"/>
              </w:rPr>
            </w:pPr>
          </w:p>
          <w:p w14:paraId="1BFC76C2" w14:textId="77777777" w:rsidR="003B7C6A" w:rsidRPr="003B7C6A" w:rsidRDefault="003B7C6A" w:rsidP="003B7C6A">
            <w:pPr>
              <w:jc w:val="center"/>
              <w:rPr>
                <w:sz w:val="16"/>
                <w:szCs w:val="16"/>
              </w:rPr>
            </w:pPr>
            <w:r w:rsidRPr="003B7C6A">
              <w:rPr>
                <w:sz w:val="16"/>
                <w:szCs w:val="16"/>
              </w:rPr>
              <w:t>3</w:t>
            </w:r>
          </w:p>
        </w:tc>
        <w:tc>
          <w:tcPr>
            <w:tcW w:w="299" w:type="dxa"/>
            <w:tcBorders>
              <w:bottom w:val="single" w:sz="4" w:space="0" w:color="auto"/>
            </w:tcBorders>
            <w:shd w:val="clear" w:color="auto" w:fill="8DB3E2" w:themeFill="text2" w:themeFillTint="66"/>
            <w:vAlign w:val="center"/>
          </w:tcPr>
          <w:p w14:paraId="3F64C48C" w14:textId="77777777" w:rsidR="003B7C6A" w:rsidRDefault="003B7C6A" w:rsidP="003B7C6A">
            <w:pPr>
              <w:jc w:val="center"/>
              <w:rPr>
                <w:sz w:val="16"/>
                <w:szCs w:val="16"/>
              </w:rPr>
            </w:pPr>
          </w:p>
          <w:p w14:paraId="17D5010F" w14:textId="77777777" w:rsidR="003B7C6A" w:rsidRPr="003B7C6A" w:rsidRDefault="003B7C6A" w:rsidP="003B7C6A">
            <w:pPr>
              <w:jc w:val="center"/>
              <w:rPr>
                <w:sz w:val="16"/>
                <w:szCs w:val="16"/>
              </w:rPr>
            </w:pPr>
            <w:r w:rsidRPr="003B7C6A">
              <w:rPr>
                <w:sz w:val="16"/>
                <w:szCs w:val="16"/>
              </w:rPr>
              <w:t>4</w:t>
            </w:r>
          </w:p>
        </w:tc>
        <w:tc>
          <w:tcPr>
            <w:tcW w:w="299" w:type="dxa"/>
            <w:tcBorders>
              <w:bottom w:val="single" w:sz="4" w:space="0" w:color="auto"/>
            </w:tcBorders>
            <w:shd w:val="clear" w:color="auto" w:fill="8DB3E2" w:themeFill="text2" w:themeFillTint="66"/>
            <w:vAlign w:val="center"/>
          </w:tcPr>
          <w:p w14:paraId="619659E4" w14:textId="77777777" w:rsidR="003B7C6A" w:rsidRDefault="003B7C6A" w:rsidP="003B7C6A">
            <w:pPr>
              <w:jc w:val="center"/>
              <w:rPr>
                <w:sz w:val="16"/>
                <w:szCs w:val="16"/>
              </w:rPr>
            </w:pPr>
          </w:p>
          <w:p w14:paraId="60035791" w14:textId="77777777" w:rsidR="003B7C6A" w:rsidRPr="003B7C6A" w:rsidRDefault="003B7C6A" w:rsidP="003B7C6A">
            <w:pPr>
              <w:jc w:val="center"/>
              <w:rPr>
                <w:sz w:val="16"/>
                <w:szCs w:val="16"/>
              </w:rPr>
            </w:pPr>
            <w:r w:rsidRPr="003B7C6A">
              <w:rPr>
                <w:sz w:val="16"/>
                <w:szCs w:val="16"/>
              </w:rPr>
              <w:t>5</w:t>
            </w:r>
          </w:p>
        </w:tc>
        <w:tc>
          <w:tcPr>
            <w:tcW w:w="302" w:type="dxa"/>
            <w:tcBorders>
              <w:bottom w:val="single" w:sz="4" w:space="0" w:color="auto"/>
            </w:tcBorders>
            <w:shd w:val="clear" w:color="auto" w:fill="8DB3E2" w:themeFill="text2" w:themeFillTint="66"/>
            <w:vAlign w:val="center"/>
          </w:tcPr>
          <w:p w14:paraId="7B434A69" w14:textId="77777777" w:rsidR="003B7C6A" w:rsidRDefault="003B7C6A" w:rsidP="003B7C6A">
            <w:pPr>
              <w:jc w:val="center"/>
              <w:rPr>
                <w:sz w:val="16"/>
                <w:szCs w:val="16"/>
              </w:rPr>
            </w:pPr>
          </w:p>
          <w:p w14:paraId="5F8A9E32" w14:textId="77777777" w:rsidR="003B7C6A" w:rsidRPr="003B7C6A" w:rsidRDefault="003B7C6A" w:rsidP="003B7C6A">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63E3CE56" w14:textId="77777777" w:rsidR="003B7C6A" w:rsidRDefault="003B7C6A" w:rsidP="003B7C6A">
            <w:pPr>
              <w:jc w:val="center"/>
              <w:rPr>
                <w:sz w:val="16"/>
                <w:szCs w:val="16"/>
              </w:rPr>
            </w:pPr>
          </w:p>
          <w:p w14:paraId="356FA1D8" w14:textId="77777777" w:rsidR="003B7C6A" w:rsidRPr="003B7C6A" w:rsidRDefault="003B7C6A" w:rsidP="003B7C6A">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16A0A4D4" w14:textId="77777777" w:rsidR="003B7C6A" w:rsidRDefault="003B7C6A" w:rsidP="003B7C6A">
            <w:pPr>
              <w:jc w:val="center"/>
              <w:rPr>
                <w:sz w:val="16"/>
                <w:szCs w:val="16"/>
              </w:rPr>
            </w:pPr>
          </w:p>
          <w:p w14:paraId="2BE005D3" w14:textId="77777777" w:rsidR="003B7C6A" w:rsidRPr="003B7C6A" w:rsidRDefault="003B7C6A" w:rsidP="003B7C6A">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4C4C3AF4" w14:textId="77777777" w:rsidR="003B7C6A" w:rsidRDefault="003B7C6A" w:rsidP="003B7C6A">
            <w:pPr>
              <w:jc w:val="center"/>
              <w:rPr>
                <w:sz w:val="16"/>
                <w:szCs w:val="16"/>
              </w:rPr>
            </w:pPr>
          </w:p>
          <w:p w14:paraId="237E9189" w14:textId="77777777" w:rsidR="003B7C6A" w:rsidRPr="003B7C6A" w:rsidRDefault="003B7C6A" w:rsidP="003B7C6A">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49A20804" w14:textId="77777777" w:rsidR="003B7C6A" w:rsidRDefault="003B7C6A" w:rsidP="003B7C6A">
            <w:pPr>
              <w:jc w:val="center"/>
              <w:rPr>
                <w:sz w:val="16"/>
                <w:szCs w:val="16"/>
              </w:rPr>
            </w:pPr>
            <w:r>
              <w:rPr>
                <w:sz w:val="16"/>
                <w:szCs w:val="16"/>
              </w:rPr>
              <w:t>2</w:t>
            </w:r>
          </w:p>
          <w:p w14:paraId="681A53B9" w14:textId="77777777" w:rsidR="003B7C6A" w:rsidRPr="003B7C6A" w:rsidRDefault="003B7C6A" w:rsidP="003B7C6A">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550ACAFB" w14:textId="77777777" w:rsidR="003B7C6A" w:rsidRDefault="003B7C6A" w:rsidP="003B7C6A">
            <w:pPr>
              <w:jc w:val="center"/>
              <w:rPr>
                <w:sz w:val="16"/>
                <w:szCs w:val="16"/>
              </w:rPr>
            </w:pPr>
          </w:p>
          <w:p w14:paraId="1A19D2CE" w14:textId="77777777" w:rsidR="003B7C6A" w:rsidRPr="003B7C6A" w:rsidRDefault="003B7C6A" w:rsidP="003B7C6A">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6BB8F795" w14:textId="77777777" w:rsidR="003B7C6A" w:rsidRDefault="003B7C6A" w:rsidP="003B7C6A">
            <w:pPr>
              <w:jc w:val="center"/>
              <w:rPr>
                <w:sz w:val="16"/>
                <w:szCs w:val="16"/>
              </w:rPr>
            </w:pPr>
          </w:p>
          <w:p w14:paraId="31FF0BA9" w14:textId="77777777" w:rsidR="003B7C6A" w:rsidRPr="003B7C6A" w:rsidRDefault="003B7C6A" w:rsidP="003B7C6A">
            <w:pPr>
              <w:jc w:val="center"/>
              <w:rPr>
                <w:sz w:val="16"/>
                <w:szCs w:val="16"/>
              </w:rPr>
            </w:pPr>
            <w:r w:rsidRPr="003B7C6A">
              <w:rPr>
                <w:sz w:val="16"/>
                <w:szCs w:val="16"/>
              </w:rPr>
              <w:t>2</w:t>
            </w:r>
          </w:p>
        </w:tc>
        <w:tc>
          <w:tcPr>
            <w:tcW w:w="299" w:type="dxa"/>
            <w:gridSpan w:val="2"/>
            <w:tcBorders>
              <w:bottom w:val="single" w:sz="4" w:space="0" w:color="auto"/>
            </w:tcBorders>
            <w:shd w:val="clear" w:color="auto" w:fill="8DB3E2" w:themeFill="text2" w:themeFillTint="66"/>
            <w:vAlign w:val="center"/>
          </w:tcPr>
          <w:p w14:paraId="206F280A" w14:textId="77777777" w:rsidR="003B7C6A" w:rsidRDefault="003B7C6A" w:rsidP="003B7C6A">
            <w:pPr>
              <w:jc w:val="center"/>
              <w:rPr>
                <w:sz w:val="16"/>
                <w:szCs w:val="16"/>
              </w:rPr>
            </w:pPr>
          </w:p>
          <w:p w14:paraId="635FD2B6" w14:textId="77777777" w:rsidR="003B7C6A" w:rsidRPr="003B7C6A" w:rsidRDefault="003B7C6A" w:rsidP="003B7C6A">
            <w:pPr>
              <w:jc w:val="center"/>
              <w:rPr>
                <w:sz w:val="16"/>
                <w:szCs w:val="16"/>
              </w:rPr>
            </w:pPr>
            <w:r>
              <w:rPr>
                <w:sz w:val="16"/>
                <w:szCs w:val="16"/>
              </w:rPr>
              <w:t>3</w:t>
            </w:r>
          </w:p>
        </w:tc>
        <w:tc>
          <w:tcPr>
            <w:tcW w:w="301" w:type="dxa"/>
            <w:gridSpan w:val="2"/>
            <w:tcBorders>
              <w:bottom w:val="single" w:sz="4" w:space="0" w:color="auto"/>
            </w:tcBorders>
            <w:shd w:val="clear" w:color="auto" w:fill="8DB3E2" w:themeFill="text2" w:themeFillTint="66"/>
            <w:vAlign w:val="center"/>
          </w:tcPr>
          <w:p w14:paraId="6E236A1B" w14:textId="77777777" w:rsidR="003B7C6A" w:rsidRDefault="003B7C6A" w:rsidP="003B7C6A">
            <w:pPr>
              <w:jc w:val="center"/>
              <w:rPr>
                <w:sz w:val="16"/>
                <w:szCs w:val="16"/>
              </w:rPr>
            </w:pPr>
          </w:p>
          <w:p w14:paraId="5FAA6D6A" w14:textId="77777777" w:rsidR="003B7C6A" w:rsidRPr="003B7C6A" w:rsidRDefault="003B7C6A" w:rsidP="003B7C6A">
            <w:pPr>
              <w:jc w:val="center"/>
              <w:rPr>
                <w:sz w:val="16"/>
                <w:szCs w:val="16"/>
              </w:rPr>
            </w:pPr>
            <w:r>
              <w:rPr>
                <w:sz w:val="16"/>
                <w:szCs w:val="16"/>
              </w:rPr>
              <w:t>4</w:t>
            </w:r>
          </w:p>
        </w:tc>
        <w:tc>
          <w:tcPr>
            <w:tcW w:w="299" w:type="dxa"/>
            <w:tcBorders>
              <w:bottom w:val="single" w:sz="4" w:space="0" w:color="auto"/>
            </w:tcBorders>
            <w:shd w:val="clear" w:color="auto" w:fill="8DB3E2" w:themeFill="text2" w:themeFillTint="66"/>
            <w:vAlign w:val="center"/>
          </w:tcPr>
          <w:p w14:paraId="28347305" w14:textId="77777777" w:rsidR="003B7C6A" w:rsidRDefault="003B7C6A" w:rsidP="003B7C6A">
            <w:pPr>
              <w:jc w:val="center"/>
              <w:rPr>
                <w:sz w:val="16"/>
                <w:szCs w:val="16"/>
              </w:rPr>
            </w:pPr>
          </w:p>
          <w:p w14:paraId="7F2D55CA" w14:textId="77777777" w:rsidR="003B7C6A" w:rsidRPr="003B7C6A" w:rsidRDefault="003B7C6A" w:rsidP="003B7C6A">
            <w:pPr>
              <w:jc w:val="center"/>
              <w:rPr>
                <w:sz w:val="16"/>
                <w:szCs w:val="16"/>
              </w:rPr>
            </w:pPr>
            <w:r>
              <w:rPr>
                <w:sz w:val="16"/>
                <w:szCs w:val="16"/>
              </w:rPr>
              <w:t>5</w:t>
            </w:r>
          </w:p>
        </w:tc>
        <w:tc>
          <w:tcPr>
            <w:tcW w:w="299" w:type="dxa"/>
            <w:tcBorders>
              <w:bottom w:val="single" w:sz="4" w:space="0" w:color="auto"/>
            </w:tcBorders>
            <w:shd w:val="clear" w:color="auto" w:fill="8DB3E2" w:themeFill="text2" w:themeFillTint="66"/>
            <w:vAlign w:val="center"/>
          </w:tcPr>
          <w:p w14:paraId="09411176" w14:textId="77777777" w:rsidR="003B7C6A" w:rsidRDefault="003B7C6A" w:rsidP="003B7C6A">
            <w:pPr>
              <w:jc w:val="center"/>
              <w:rPr>
                <w:sz w:val="16"/>
                <w:szCs w:val="16"/>
              </w:rPr>
            </w:pPr>
          </w:p>
          <w:p w14:paraId="20477EB6" w14:textId="77777777" w:rsidR="003B7C6A" w:rsidRPr="003B7C6A" w:rsidRDefault="003B7C6A" w:rsidP="003B7C6A">
            <w:pPr>
              <w:jc w:val="center"/>
              <w:rPr>
                <w:sz w:val="16"/>
                <w:szCs w:val="16"/>
              </w:rPr>
            </w:pPr>
            <w:r>
              <w:rPr>
                <w:sz w:val="16"/>
                <w:szCs w:val="16"/>
              </w:rPr>
              <w:t>6</w:t>
            </w:r>
          </w:p>
        </w:tc>
        <w:tc>
          <w:tcPr>
            <w:tcW w:w="299" w:type="dxa"/>
            <w:tcBorders>
              <w:bottom w:val="single" w:sz="4" w:space="0" w:color="auto"/>
            </w:tcBorders>
            <w:shd w:val="clear" w:color="auto" w:fill="8DB3E2" w:themeFill="text2" w:themeFillTint="66"/>
            <w:vAlign w:val="center"/>
          </w:tcPr>
          <w:p w14:paraId="71D4D159" w14:textId="77777777" w:rsidR="003B7C6A" w:rsidRDefault="003B7C6A" w:rsidP="003B7C6A">
            <w:pPr>
              <w:jc w:val="center"/>
              <w:rPr>
                <w:sz w:val="16"/>
                <w:szCs w:val="16"/>
              </w:rPr>
            </w:pPr>
          </w:p>
          <w:p w14:paraId="0C703D3E" w14:textId="77777777" w:rsidR="003B7C6A" w:rsidRPr="003B7C6A" w:rsidRDefault="003B7C6A" w:rsidP="003B7C6A">
            <w:pPr>
              <w:jc w:val="center"/>
              <w:rPr>
                <w:sz w:val="16"/>
                <w:szCs w:val="16"/>
              </w:rPr>
            </w:pPr>
            <w:r>
              <w:rPr>
                <w:sz w:val="16"/>
                <w:szCs w:val="16"/>
              </w:rPr>
              <w:t>7</w:t>
            </w:r>
          </w:p>
        </w:tc>
        <w:tc>
          <w:tcPr>
            <w:tcW w:w="299" w:type="dxa"/>
            <w:tcBorders>
              <w:bottom w:val="single" w:sz="4" w:space="0" w:color="auto"/>
            </w:tcBorders>
            <w:shd w:val="clear" w:color="auto" w:fill="8DB3E2" w:themeFill="text2" w:themeFillTint="66"/>
            <w:vAlign w:val="center"/>
          </w:tcPr>
          <w:p w14:paraId="48EA3B61" w14:textId="77777777" w:rsidR="003B7C6A" w:rsidRDefault="003B7C6A" w:rsidP="003B7C6A">
            <w:pPr>
              <w:jc w:val="center"/>
              <w:rPr>
                <w:sz w:val="16"/>
                <w:szCs w:val="16"/>
              </w:rPr>
            </w:pPr>
          </w:p>
          <w:p w14:paraId="5CF4D97E" w14:textId="77777777" w:rsidR="003B7C6A" w:rsidRPr="003B7C6A" w:rsidRDefault="003B7C6A" w:rsidP="003B7C6A">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3848AE23" w14:textId="77777777" w:rsidR="003B7C6A" w:rsidRDefault="003B7C6A" w:rsidP="003B7C6A">
            <w:pPr>
              <w:jc w:val="center"/>
              <w:rPr>
                <w:sz w:val="16"/>
                <w:szCs w:val="16"/>
              </w:rPr>
            </w:pPr>
          </w:p>
          <w:p w14:paraId="574D35C0" w14:textId="77777777" w:rsidR="003B7C6A" w:rsidRPr="003B7C6A" w:rsidRDefault="003B7C6A" w:rsidP="003B7C6A">
            <w:pPr>
              <w:jc w:val="center"/>
              <w:rPr>
                <w:sz w:val="16"/>
                <w:szCs w:val="16"/>
              </w:rPr>
            </w:pPr>
            <w:r>
              <w:rPr>
                <w:sz w:val="16"/>
                <w:szCs w:val="16"/>
              </w:rPr>
              <w:t>9</w:t>
            </w:r>
          </w:p>
        </w:tc>
        <w:tc>
          <w:tcPr>
            <w:tcW w:w="299" w:type="dxa"/>
            <w:tcBorders>
              <w:bottom w:val="single" w:sz="4" w:space="0" w:color="auto"/>
            </w:tcBorders>
            <w:shd w:val="clear" w:color="auto" w:fill="8DB3E2" w:themeFill="text2" w:themeFillTint="66"/>
            <w:vAlign w:val="center"/>
          </w:tcPr>
          <w:p w14:paraId="4813FA11" w14:textId="77777777" w:rsidR="003B7C6A" w:rsidRDefault="003B7C6A" w:rsidP="003B7C6A">
            <w:pPr>
              <w:jc w:val="center"/>
              <w:rPr>
                <w:sz w:val="16"/>
                <w:szCs w:val="16"/>
              </w:rPr>
            </w:pPr>
            <w:r>
              <w:rPr>
                <w:sz w:val="16"/>
                <w:szCs w:val="16"/>
              </w:rPr>
              <w:t>3</w:t>
            </w:r>
          </w:p>
          <w:p w14:paraId="416D268F" w14:textId="77777777" w:rsidR="003B7C6A" w:rsidRPr="003B7C6A" w:rsidRDefault="003B7C6A" w:rsidP="003B7C6A">
            <w:pPr>
              <w:jc w:val="center"/>
              <w:rPr>
                <w:sz w:val="16"/>
                <w:szCs w:val="16"/>
              </w:rPr>
            </w:pPr>
            <w:r>
              <w:rPr>
                <w:sz w:val="16"/>
                <w:szCs w:val="16"/>
              </w:rPr>
              <w:t>0</w:t>
            </w:r>
          </w:p>
        </w:tc>
        <w:tc>
          <w:tcPr>
            <w:tcW w:w="299" w:type="dxa"/>
            <w:tcBorders>
              <w:bottom w:val="single" w:sz="4" w:space="0" w:color="auto"/>
            </w:tcBorders>
            <w:shd w:val="clear" w:color="auto" w:fill="8DB3E2" w:themeFill="text2" w:themeFillTint="66"/>
            <w:vAlign w:val="center"/>
          </w:tcPr>
          <w:p w14:paraId="136D0143" w14:textId="77777777" w:rsidR="003B7C6A" w:rsidRDefault="003B7C6A" w:rsidP="003B7C6A">
            <w:pPr>
              <w:jc w:val="center"/>
              <w:rPr>
                <w:sz w:val="16"/>
                <w:szCs w:val="16"/>
              </w:rPr>
            </w:pPr>
          </w:p>
          <w:p w14:paraId="57D61B7D" w14:textId="77777777" w:rsidR="003B7C6A" w:rsidRPr="003B7C6A" w:rsidRDefault="003B7C6A" w:rsidP="003B7C6A">
            <w:pPr>
              <w:jc w:val="center"/>
              <w:rPr>
                <w:sz w:val="16"/>
                <w:szCs w:val="16"/>
              </w:rPr>
            </w:pPr>
            <w:r>
              <w:rPr>
                <w:sz w:val="16"/>
                <w:szCs w:val="16"/>
              </w:rPr>
              <w:t>1</w:t>
            </w:r>
          </w:p>
        </w:tc>
        <w:tc>
          <w:tcPr>
            <w:tcW w:w="299" w:type="dxa"/>
            <w:gridSpan w:val="2"/>
            <w:tcBorders>
              <w:bottom w:val="single" w:sz="4" w:space="0" w:color="auto"/>
            </w:tcBorders>
            <w:shd w:val="clear" w:color="auto" w:fill="8DB3E2" w:themeFill="text2" w:themeFillTint="66"/>
            <w:vAlign w:val="center"/>
          </w:tcPr>
          <w:p w14:paraId="4BE9746F" w14:textId="77777777" w:rsidR="003B7C6A" w:rsidRDefault="003B7C6A" w:rsidP="003B7C6A">
            <w:pPr>
              <w:jc w:val="center"/>
              <w:rPr>
                <w:sz w:val="16"/>
                <w:szCs w:val="16"/>
              </w:rPr>
            </w:pPr>
          </w:p>
          <w:p w14:paraId="5624A0FD" w14:textId="77777777" w:rsidR="003B7C6A" w:rsidRPr="003B7C6A" w:rsidRDefault="003B7C6A" w:rsidP="003B7C6A">
            <w:pPr>
              <w:jc w:val="center"/>
              <w:rPr>
                <w:sz w:val="16"/>
                <w:szCs w:val="16"/>
              </w:rPr>
            </w:pPr>
            <w:r>
              <w:rPr>
                <w:sz w:val="16"/>
                <w:szCs w:val="16"/>
              </w:rPr>
              <w:t>2</w:t>
            </w:r>
          </w:p>
        </w:tc>
      </w:tr>
      <w:tr w:rsidR="006F55A1" w14:paraId="4F3F0E0C" w14:textId="77777777" w:rsidTr="00851A23">
        <w:trPr>
          <w:gridAfter w:val="1"/>
          <w:wAfter w:w="6" w:type="dxa"/>
          <w:trHeight w:val="177"/>
        </w:trPr>
        <w:tc>
          <w:tcPr>
            <w:tcW w:w="2387" w:type="dxa"/>
            <w:gridSpan w:val="8"/>
            <w:shd w:val="clear" w:color="auto" w:fill="DBE5F1" w:themeFill="accent1" w:themeFillTint="33"/>
            <w:vAlign w:val="center"/>
          </w:tcPr>
          <w:p w14:paraId="1131DCA7" w14:textId="77777777" w:rsidR="006F55A1" w:rsidRPr="003B7C6A" w:rsidRDefault="006F55A1" w:rsidP="003B7C6A">
            <w:pPr>
              <w:jc w:val="center"/>
            </w:pPr>
            <w:r w:rsidRPr="003B7C6A">
              <w:t>Invalid Channel ID</w:t>
            </w:r>
          </w:p>
        </w:tc>
        <w:tc>
          <w:tcPr>
            <w:tcW w:w="4480" w:type="dxa"/>
            <w:gridSpan w:val="15"/>
            <w:shd w:val="clear" w:color="auto" w:fill="DBE5F1" w:themeFill="accent1" w:themeFillTint="33"/>
            <w:vAlign w:val="center"/>
          </w:tcPr>
          <w:p w14:paraId="40EA9EA7" w14:textId="77777777" w:rsidR="006F55A1" w:rsidRPr="003B7C6A" w:rsidRDefault="006F55A1" w:rsidP="003B7C6A">
            <w:pPr>
              <w:jc w:val="center"/>
            </w:pPr>
            <w:r w:rsidRPr="003B7C6A">
              <w:t>Reserved</w:t>
            </w:r>
          </w:p>
        </w:tc>
        <w:tc>
          <w:tcPr>
            <w:tcW w:w="299" w:type="dxa"/>
            <w:gridSpan w:val="2"/>
            <w:shd w:val="clear" w:color="auto" w:fill="DBE5F1" w:themeFill="accent1" w:themeFillTint="33"/>
            <w:vAlign w:val="center"/>
          </w:tcPr>
          <w:p w14:paraId="03D5380D" w14:textId="77777777" w:rsidR="006F55A1" w:rsidRPr="003B7C6A" w:rsidRDefault="006F55A1" w:rsidP="003B7C6A">
            <w:pPr>
              <w:jc w:val="center"/>
            </w:pPr>
            <w:r>
              <w:t>C</w:t>
            </w:r>
          </w:p>
        </w:tc>
        <w:tc>
          <w:tcPr>
            <w:tcW w:w="2396" w:type="dxa"/>
            <w:gridSpan w:val="9"/>
            <w:shd w:val="clear" w:color="auto" w:fill="DBE5F1" w:themeFill="accent1" w:themeFillTint="33"/>
            <w:vAlign w:val="center"/>
          </w:tcPr>
          <w:p w14:paraId="25D3F3DC" w14:textId="77777777" w:rsidR="006F55A1" w:rsidRPr="003B7C6A" w:rsidRDefault="006F55A1" w:rsidP="003B7C6A">
            <w:pPr>
              <w:jc w:val="center"/>
            </w:pPr>
            <w:r w:rsidRPr="003B7C6A">
              <w:t>Error Code</w:t>
            </w:r>
          </w:p>
        </w:tc>
      </w:tr>
      <w:tr w:rsidR="006F55A1" w14:paraId="52CECE9D" w14:textId="77777777" w:rsidTr="00851A23">
        <w:trPr>
          <w:gridAfter w:val="1"/>
          <w:wAfter w:w="6" w:type="dxa"/>
          <w:trHeight w:val="177"/>
        </w:trPr>
        <w:tc>
          <w:tcPr>
            <w:tcW w:w="9562" w:type="dxa"/>
            <w:gridSpan w:val="34"/>
            <w:shd w:val="clear" w:color="auto" w:fill="DBE5F1" w:themeFill="accent1" w:themeFillTint="33"/>
            <w:vAlign w:val="center"/>
          </w:tcPr>
          <w:p w14:paraId="410AB501" w14:textId="77777777" w:rsidR="006F55A1" w:rsidRPr="003B7C6A" w:rsidRDefault="006F55A1" w:rsidP="003B7C6A">
            <w:pPr>
              <w:jc w:val="center"/>
            </w:pPr>
            <w:r>
              <w:t>Capture Source ID</w:t>
            </w:r>
          </w:p>
        </w:tc>
      </w:tr>
    </w:tbl>
    <w:p w14:paraId="62D94269" w14:textId="77777777" w:rsidR="00643D39" w:rsidRDefault="00643D39" w:rsidP="00327ED9">
      <w:pPr>
        <w:rPr>
          <w:b/>
        </w:rPr>
      </w:pPr>
    </w:p>
    <w:p w14:paraId="43D5AD21" w14:textId="77777777" w:rsidR="0094018C" w:rsidRDefault="00A50F04" w:rsidP="00327ED9">
      <w:r>
        <w:rPr>
          <w:b/>
        </w:rPr>
        <w:t>Invalid Channel ID (8</w:t>
      </w:r>
      <w:r w:rsidR="0094018C" w:rsidRPr="0094018C">
        <w:rPr>
          <w:b/>
        </w:rPr>
        <w:t xml:space="preserve"> bits):</w:t>
      </w:r>
      <w:r w:rsidR="0094018C">
        <w:t xml:space="preserve"> The ID of the invalid channel requested.</w:t>
      </w:r>
    </w:p>
    <w:p w14:paraId="775FB5E8" w14:textId="590A2FD8" w:rsidR="0094018C" w:rsidRDefault="006F55A1" w:rsidP="00327ED9">
      <w:r>
        <w:rPr>
          <w:b/>
        </w:rPr>
        <w:t>Reserved (15</w:t>
      </w:r>
      <w:r w:rsidR="0094018C" w:rsidRPr="0094018C">
        <w:rPr>
          <w:b/>
        </w:rPr>
        <w:t xml:space="preserve"> bits):</w:t>
      </w:r>
      <w:r w:rsidR="0094018C">
        <w:t xml:space="preserve">  These bits </w:t>
      </w:r>
      <w:del w:id="406" w:author="nbuckles" w:date="2016-06-24T15:05:00Z">
        <w:r w:rsidR="0094018C" w:rsidDel="00B85014">
          <w:delText xml:space="preserve">must </w:delText>
        </w:r>
      </w:del>
      <w:ins w:id="407" w:author="nbuckles" w:date="2016-06-24T15:05:00Z">
        <w:r w:rsidR="00B85014">
          <w:t xml:space="preserve">should </w:t>
        </w:r>
      </w:ins>
      <w:r w:rsidR="0094018C">
        <w:t>be set to 0</w:t>
      </w:r>
      <w:ins w:id="408" w:author="nbuckles" w:date="2016-06-24T15:05:00Z">
        <w:r w:rsidR="00B85014">
          <w:t xml:space="preserve"> and ignored when received.</w:t>
        </w:r>
      </w:ins>
      <w:del w:id="409" w:author="nbuckles" w:date="2016-06-24T15:05:00Z">
        <w:r w:rsidR="0094018C" w:rsidDel="00B85014">
          <w:delText>.</w:delText>
        </w:r>
      </w:del>
    </w:p>
    <w:p w14:paraId="2DD28D34" w14:textId="77777777" w:rsidR="006F55A1" w:rsidRPr="006F55A1" w:rsidRDefault="006F55A1" w:rsidP="00327ED9">
      <w:r>
        <w:rPr>
          <w:b/>
        </w:rPr>
        <w:t>C Flag (1 bit):</w:t>
      </w:r>
      <w:r>
        <w:t xml:space="preserve"> If set to 1 then the Capture Source ID field is present, otherwise the Capture Source ID field is not present.</w:t>
      </w:r>
    </w:p>
    <w:p w14:paraId="017FCA8D" w14:textId="77777777" w:rsidR="0094018C" w:rsidRDefault="0094018C" w:rsidP="00327ED9">
      <w:r w:rsidRPr="00D674B4">
        <w:rPr>
          <w:b/>
        </w:rPr>
        <w:t>Error Code (8 bits):</w:t>
      </w:r>
      <w:r>
        <w:t xml:space="preserve"> This provides a reason that the channel is invalid. The error codes currently defined are:</w:t>
      </w:r>
    </w:p>
    <w:p w14:paraId="1E8A41B7" w14:textId="77777777" w:rsidR="0094018C" w:rsidRDefault="0094018C" w:rsidP="0094018C">
      <w:pPr>
        <w:pStyle w:val="ListParagraph"/>
        <w:numPr>
          <w:ilvl w:val="0"/>
          <w:numId w:val="2"/>
        </w:numPr>
      </w:pPr>
      <w:r w:rsidRPr="00D674B4">
        <w:rPr>
          <w:b/>
        </w:rPr>
        <w:t>0</w:t>
      </w:r>
      <w:r w:rsidR="00D674B4" w:rsidRPr="00D674B4">
        <w:rPr>
          <w:b/>
        </w:rPr>
        <w:t>x0</w:t>
      </w:r>
      <w:r w:rsidRPr="00D674B4">
        <w:rPr>
          <w:b/>
        </w:rPr>
        <w:t>:</w:t>
      </w:r>
      <w:r>
        <w:t xml:space="preserve"> Undefined Error</w:t>
      </w:r>
    </w:p>
    <w:p w14:paraId="3907CFB1" w14:textId="05F890F9" w:rsidR="0094018C" w:rsidDel="00B85014" w:rsidRDefault="00F66825" w:rsidP="0094018C">
      <w:pPr>
        <w:pStyle w:val="ListParagraph"/>
        <w:numPr>
          <w:ilvl w:val="0"/>
          <w:numId w:val="2"/>
        </w:numPr>
        <w:rPr>
          <w:del w:id="410" w:author="nbuckles" w:date="2016-06-24T15:09:00Z"/>
        </w:rPr>
      </w:pPr>
      <w:del w:id="411" w:author="nbuckles" w:date="2016-06-24T15:09:00Z">
        <w:r w:rsidDel="00B85014">
          <w:rPr>
            <w:b/>
          </w:rPr>
          <w:delText>0x1</w:delText>
        </w:r>
        <w:r w:rsidR="0094018C" w:rsidRPr="00D674B4" w:rsidDel="00B85014">
          <w:rPr>
            <w:b/>
          </w:rPr>
          <w:delText>0:</w:delText>
        </w:r>
        <w:r w:rsidR="0094018C" w:rsidDel="00B85014">
          <w:delText xml:space="preserve"> Internal Error</w:delText>
        </w:r>
      </w:del>
    </w:p>
    <w:p w14:paraId="7BB77FD8" w14:textId="7658C3EF" w:rsidR="00E01779" w:rsidDel="00B85014" w:rsidRDefault="00E01779" w:rsidP="0094018C">
      <w:pPr>
        <w:pStyle w:val="ListParagraph"/>
        <w:numPr>
          <w:ilvl w:val="0"/>
          <w:numId w:val="2"/>
        </w:numPr>
        <w:rPr>
          <w:del w:id="412" w:author="nbuckles" w:date="2016-06-24T15:10:00Z"/>
        </w:rPr>
      </w:pPr>
      <w:del w:id="413" w:author="nbuckles" w:date="2016-06-24T15:10:00Z">
        <w:r w:rsidDel="00B85014">
          <w:rPr>
            <w:b/>
          </w:rPr>
          <w:delText>0x11:</w:delText>
        </w:r>
        <w:r w:rsidDel="00B85014">
          <w:delText xml:space="preserve"> Tem</w:delText>
        </w:r>
        <w:r w:rsidR="004E0809" w:rsidDel="00B85014">
          <w:delText>porary Internal Error</w:delText>
        </w:r>
        <w:r w:rsidDel="00B85014">
          <w:delText xml:space="preserve"> (SCR </w:delText>
        </w:r>
        <w:r w:rsidR="004E0809" w:rsidDel="00B85014">
          <w:delText>may be resent after &gt;</w:delText>
        </w:r>
        <w:r w:rsidDel="00B85014">
          <w:delText>250ms)</w:delText>
        </w:r>
      </w:del>
    </w:p>
    <w:p w14:paraId="49B06F03" w14:textId="77777777" w:rsidR="0094018C" w:rsidRDefault="0094018C" w:rsidP="0094018C">
      <w:pPr>
        <w:pStyle w:val="ListParagraph"/>
        <w:numPr>
          <w:ilvl w:val="0"/>
          <w:numId w:val="2"/>
        </w:numPr>
      </w:pPr>
      <w:r w:rsidRPr="00D674B4">
        <w:rPr>
          <w:b/>
        </w:rPr>
        <w:t>0x20:</w:t>
      </w:r>
      <w:r>
        <w:t xml:space="preserve"> Invalid Request</w:t>
      </w:r>
    </w:p>
    <w:p w14:paraId="109FB583" w14:textId="6D85BF82" w:rsidR="006F55A1" w:rsidDel="00B85014" w:rsidRDefault="006F55A1" w:rsidP="006F55A1">
      <w:pPr>
        <w:pStyle w:val="ListParagraph"/>
        <w:numPr>
          <w:ilvl w:val="0"/>
          <w:numId w:val="2"/>
        </w:numPr>
        <w:rPr>
          <w:del w:id="414" w:author="nbuckles" w:date="2016-06-24T15:10:00Z"/>
        </w:rPr>
      </w:pPr>
      <w:del w:id="415" w:author="nbuckles" w:date="2016-06-24T15:10:00Z">
        <w:r w:rsidDel="00B85014">
          <w:rPr>
            <w:b/>
          </w:rPr>
          <w:delText>0x30</w:delText>
        </w:r>
        <w:r w:rsidRPr="00D674B4" w:rsidDel="00B85014">
          <w:rPr>
            <w:b/>
          </w:rPr>
          <w:delText>:</w:delText>
        </w:r>
        <w:r w:rsidDel="00B85014">
          <w:delText xml:space="preserve"> Stream Permanently Unavailable</w:delText>
        </w:r>
      </w:del>
    </w:p>
    <w:p w14:paraId="5A0319E3" w14:textId="77777777" w:rsidR="0094018C" w:rsidRPr="001C60A8" w:rsidRDefault="0094018C" w:rsidP="00D674B4">
      <w:pPr>
        <w:pStyle w:val="ListParagraph"/>
        <w:numPr>
          <w:ilvl w:val="0"/>
          <w:numId w:val="2"/>
        </w:numPr>
        <w:rPr>
          <w:b/>
        </w:rPr>
      </w:pPr>
      <w:r w:rsidRPr="001C60A8">
        <w:rPr>
          <w:b/>
        </w:rPr>
        <w:t>0x31:</w:t>
      </w:r>
      <w:r>
        <w:t xml:space="preserve"> Stream Temporarily Unavailable</w:t>
      </w:r>
      <w:r w:rsidR="001C60A8">
        <w:t>: Insufficient sources</w:t>
      </w:r>
      <w:del w:id="416" w:author="nbuckles" w:date="2016-06-24T15:10:00Z">
        <w:r w:rsidR="006F55A1" w:rsidDel="00B85014">
          <w:delText>*</w:delText>
        </w:r>
      </w:del>
    </w:p>
    <w:p w14:paraId="37382975" w14:textId="77777777" w:rsidR="00B85014" w:rsidRDefault="006F55A1" w:rsidP="00D674B4">
      <w:pPr>
        <w:pStyle w:val="ListParagraph"/>
        <w:numPr>
          <w:ilvl w:val="0"/>
          <w:numId w:val="2"/>
        </w:numPr>
        <w:rPr>
          <w:ins w:id="417" w:author="nbuckles" w:date="2016-06-24T15:10:00Z"/>
        </w:rPr>
      </w:pPr>
      <w:r>
        <w:rPr>
          <w:b/>
        </w:rPr>
        <w:t>0x32</w:t>
      </w:r>
      <w:r w:rsidR="001C60A8">
        <w:rPr>
          <w:b/>
        </w:rPr>
        <w:t>:</w:t>
      </w:r>
      <w:r w:rsidR="001C60A8">
        <w:t xml:space="preserve"> Stream Temporarily Unavailable: Current source has no media of this format</w:t>
      </w:r>
    </w:p>
    <w:p w14:paraId="4404F541" w14:textId="670A13D4" w:rsidR="001C60A8" w:rsidRDefault="00B85014" w:rsidP="00D674B4">
      <w:pPr>
        <w:pStyle w:val="ListParagraph"/>
        <w:numPr>
          <w:ilvl w:val="0"/>
          <w:numId w:val="2"/>
        </w:numPr>
      </w:pPr>
      <w:ins w:id="418" w:author="nbuckles" w:date="2016-06-24T15:10:00Z">
        <w:r>
          <w:rPr>
            <w:b/>
          </w:rPr>
          <w:t>0x40:</w:t>
        </w:r>
        <w:r>
          <w:t xml:space="preserve"> Stream </w:t>
        </w:r>
      </w:ins>
      <w:ins w:id="419" w:author="nbuckles" w:date="2016-06-24T15:11:00Z">
        <w:r>
          <w:t>Source Change</w:t>
        </w:r>
      </w:ins>
      <w:ins w:id="420" w:author="nbuckles" w:date="2016-06-27T12:03:00Z">
        <w:r w:rsidR="00213927">
          <w:t xml:space="preserve"> Avatar</w:t>
        </w:r>
      </w:ins>
      <w:ins w:id="421" w:author="nbuckles" w:date="2016-06-24T15:11:00Z">
        <w:r>
          <w:t xml:space="preserve">: </w:t>
        </w:r>
        <w:r w:rsidR="008314CA">
          <w:t xml:space="preserve">The normal source for this stream has been </w:t>
        </w:r>
      </w:ins>
      <w:ins w:id="422" w:author="nbuckles" w:date="2016-06-24T15:15:00Z">
        <w:r w:rsidR="008314CA">
          <w:t>replaced</w:t>
        </w:r>
      </w:ins>
      <w:ins w:id="423" w:author="nbuckles" w:date="2016-06-27T12:03:00Z">
        <w:r w:rsidR="00213927">
          <w:t xml:space="preserve"> with an encoding of an avatar</w:t>
        </w:r>
      </w:ins>
      <w:ins w:id="424" w:author="nbuckles" w:date="2016-06-24T15:15:00Z">
        <w:r w:rsidR="008314CA">
          <w:t>.</w:t>
        </w:r>
      </w:ins>
      <w:del w:id="425" w:author="nbuckles" w:date="2016-06-24T15:10:00Z">
        <w:r w:rsidR="006F55A1" w:rsidDel="00B85014">
          <w:delText>*</w:delText>
        </w:r>
      </w:del>
    </w:p>
    <w:p w14:paraId="0D4185A6" w14:textId="443FCFB7" w:rsidR="001C60A8" w:rsidDel="00B85014" w:rsidRDefault="006F55A1" w:rsidP="001C60A8">
      <w:pPr>
        <w:pStyle w:val="ListParagraph"/>
        <w:numPr>
          <w:ilvl w:val="0"/>
          <w:numId w:val="2"/>
        </w:numPr>
        <w:rPr>
          <w:del w:id="426" w:author="nbuckles" w:date="2016-06-24T15:10:00Z"/>
        </w:rPr>
      </w:pPr>
      <w:del w:id="427" w:author="nbuckles" w:date="2016-06-24T15:10:00Z">
        <w:r w:rsidDel="00B85014">
          <w:rPr>
            <w:b/>
          </w:rPr>
          <w:delText>0x33</w:delText>
        </w:r>
        <w:r w:rsidR="001C60A8" w:rsidDel="00B85014">
          <w:rPr>
            <w:b/>
          </w:rPr>
          <w:delText>:</w:delText>
        </w:r>
        <w:r w:rsidR="001C60A8" w:rsidDel="00B85014">
          <w:delText xml:space="preserve"> Stream Temporarily Unavailable: Current source is being sent in another stream</w:delText>
        </w:r>
        <w:r w:rsidDel="00B85014">
          <w:delText>*</w:delText>
        </w:r>
      </w:del>
    </w:p>
    <w:p w14:paraId="25B0EC46" w14:textId="5616794C" w:rsidR="006F55A1" w:rsidDel="00B85014" w:rsidRDefault="006F55A1" w:rsidP="006F55A1">
      <w:pPr>
        <w:rPr>
          <w:del w:id="428" w:author="nbuckles" w:date="2016-06-24T15:10:00Z"/>
        </w:rPr>
      </w:pPr>
      <w:del w:id="429" w:author="nbuckles" w:date="2016-06-24T15:10:00Z">
        <w:r w:rsidDel="00B85014">
          <w:delText>*Re</w:delText>
        </w:r>
        <w:r w:rsidR="00BC6277" w:rsidDel="00B85014">
          <w:delText>ceivers should not send a new S</w:delText>
        </w:r>
        <w:r w:rsidDel="00B85014">
          <w:delText>C</w:delText>
        </w:r>
        <w:r w:rsidR="00BC6277" w:rsidDel="00B85014">
          <w:delText>R</w:delText>
        </w:r>
        <w:r w:rsidDel="00B85014">
          <w:delText xml:space="preserve"> for temporarily unavailable streams.</w:delText>
        </w:r>
      </w:del>
    </w:p>
    <w:p w14:paraId="0F651166" w14:textId="77777777" w:rsidR="006F55A1" w:rsidRDefault="006F55A1" w:rsidP="006F55A1">
      <w:r>
        <w:rPr>
          <w:b/>
        </w:rPr>
        <w:t>Capture Source ID (32 bit):</w:t>
      </w:r>
      <w:r>
        <w:t xml:space="preserve"> The CSI of the source that is </w:t>
      </w:r>
      <w:r w:rsidR="00A278DC">
        <w:t xml:space="preserve">currently </w:t>
      </w:r>
      <w:r>
        <w:t>unavailable.</w:t>
      </w:r>
    </w:p>
    <w:p w14:paraId="335932F9" w14:textId="77777777" w:rsidR="00D433A2" w:rsidRPr="00737211" w:rsidRDefault="00D433A2" w:rsidP="00D433A2">
      <w:pPr>
        <w:shd w:val="clear" w:color="auto" w:fill="365F91" w:themeFill="accent1" w:themeFillShade="BF"/>
        <w:rPr>
          <w:b/>
          <w:color w:val="FFFFFF" w:themeColor="background1"/>
        </w:rPr>
      </w:pPr>
      <w:r w:rsidRPr="00737211">
        <w:rPr>
          <w:b/>
          <w:color w:val="FFFFFF" w:themeColor="background1"/>
        </w:rPr>
        <w:t>Implementers note</w:t>
      </w:r>
    </w:p>
    <w:p w14:paraId="000547CA" w14:textId="77777777" w:rsidR="00980477" w:rsidRDefault="00D433A2" w:rsidP="00980477">
      <w:pPr>
        <w:shd w:val="clear" w:color="auto" w:fill="365F91" w:themeFill="accent1" w:themeFillShade="BF"/>
        <w:rPr>
          <w:color w:val="FFFFFF" w:themeColor="background1"/>
        </w:rPr>
      </w:pPr>
      <w:r>
        <w:rPr>
          <w:color w:val="FFFFFF" w:themeColor="background1"/>
        </w:rPr>
        <w:t>Max Adjacent Sources allows endpoints to optimise the layout they wish to use – for instance, if a 3-screen system is present in the conference, endpoint implementations may wish to avoid requesting a 2x2 layout, for instance.</w:t>
      </w:r>
      <w:r w:rsidR="00980477" w:rsidRPr="00980477">
        <w:rPr>
          <w:color w:val="FFFFFF" w:themeColor="background1"/>
        </w:rPr>
        <w:t xml:space="preserve"> </w:t>
      </w:r>
    </w:p>
    <w:p w14:paraId="659FAEE0" w14:textId="77777777" w:rsidR="00D433A2" w:rsidRDefault="00980477" w:rsidP="00D433A2">
      <w:pPr>
        <w:shd w:val="clear" w:color="auto" w:fill="365F91" w:themeFill="accent1" w:themeFillShade="BF"/>
        <w:rPr>
          <w:color w:val="FFFFFF" w:themeColor="background1"/>
        </w:rPr>
      </w:pPr>
      <w:r>
        <w:rPr>
          <w:color w:val="FFFFFF" w:themeColor="background1"/>
        </w:rPr>
        <w:t>Implementations should record the highest SCR sequence number processed so far. SCRs with a higher sequence number should be processed, an SCA sent and the highest sequence number processed so far updated. SCRs with the same sequence number as the highest processed should not be processed, but an SCA should be sent. SCRs with a lower sequence number than the highest processed should not be processed and no SCA should be sent.</w:t>
      </w:r>
    </w:p>
    <w:p w14:paraId="3A04C4CF" w14:textId="77777777" w:rsidR="00437E4D" w:rsidRDefault="007C35D6" w:rsidP="00D433A2">
      <w:pPr>
        <w:shd w:val="clear" w:color="auto" w:fill="365F91" w:themeFill="accent1" w:themeFillShade="BF"/>
        <w:rPr>
          <w:color w:val="FFFFFF" w:themeColor="background1"/>
        </w:rPr>
      </w:pPr>
      <w:r>
        <w:rPr>
          <w:color w:val="FFFFFF" w:themeColor="background1"/>
        </w:rPr>
        <w:lastRenderedPageBreak/>
        <w:t xml:space="preserve">Implementations </w:t>
      </w:r>
      <w:r w:rsidR="00CC38CF">
        <w:rPr>
          <w:color w:val="FFFFFF" w:themeColor="background1"/>
        </w:rPr>
        <w:t>should</w:t>
      </w:r>
      <w:r>
        <w:rPr>
          <w:color w:val="FFFFFF" w:themeColor="background1"/>
        </w:rPr>
        <w:t xml:space="preserve"> use receipt of an SCA as acknowledgement that an SCR has been processed, as this may well be simpler than monitoring the media for appropriate changes – if an SCA is not received with a certain period the implementation should retransmit the SCR.</w:t>
      </w:r>
    </w:p>
    <w:p w14:paraId="63FEFD15" w14:textId="77777777" w:rsidR="00205CD6" w:rsidRDefault="00205CD6" w:rsidP="00D433A2">
      <w:pPr>
        <w:shd w:val="clear" w:color="auto" w:fill="365F91" w:themeFill="accent1" w:themeFillShade="BF"/>
        <w:rPr>
          <w:color w:val="FFFFFF" w:themeColor="background1"/>
        </w:rPr>
      </w:pPr>
      <w:r>
        <w:rPr>
          <w:color w:val="FFFFFF" w:themeColor="background1"/>
        </w:rPr>
        <w:t>Implementations must not assume that they will receive an SCA response to an SCR before the sender changes their media streams – implementations may send an SCA before they change t</w:t>
      </w:r>
      <w:r w:rsidR="00B81B98">
        <w:rPr>
          <w:color w:val="FFFFFF" w:themeColor="background1"/>
        </w:rPr>
        <w:t>he media streams they are sending</w:t>
      </w:r>
      <w:r>
        <w:rPr>
          <w:color w:val="FFFFFF" w:themeColor="background1"/>
        </w:rPr>
        <w:t xml:space="preserve">, or may send it after. </w:t>
      </w:r>
      <w:r w:rsidR="00B81B98">
        <w:rPr>
          <w:color w:val="FFFFFF" w:themeColor="background1"/>
        </w:rPr>
        <w:t xml:space="preserve"> Similarly, implementations must not assume that they will receive an unsolicited SCA before the sender changes their media streams; a media receiver must be prepared for any requested stream to be resumed at any time (particularly true of those marked Temporarily Unavailable).</w:t>
      </w:r>
    </w:p>
    <w:p w14:paraId="483FFE32" w14:textId="77777777" w:rsidR="000102DB" w:rsidRDefault="000102DB" w:rsidP="00D433A2">
      <w:pPr>
        <w:shd w:val="clear" w:color="auto" w:fill="365F91" w:themeFill="accent1" w:themeFillShade="BF"/>
        <w:rPr>
          <w:color w:val="FFFFFF" w:themeColor="background1"/>
        </w:rPr>
      </w:pPr>
      <w:r>
        <w:rPr>
          <w:color w:val="FFFFFF" w:themeColor="background1"/>
        </w:rPr>
        <w:t>If SCA feedback is disabled mid-call and then later re-enabled, the receiver must cope with receiving a new initial sequence number.</w:t>
      </w:r>
    </w:p>
    <w:p w14:paraId="5A07AFC3" w14:textId="77777777" w:rsidR="00CC38CF" w:rsidRDefault="00CC38CF" w:rsidP="00D433A2">
      <w:pPr>
        <w:shd w:val="clear" w:color="auto" w:fill="365F91" w:themeFill="accent1" w:themeFillShade="BF"/>
        <w:rPr>
          <w:color w:val="FFFFFF" w:themeColor="background1"/>
        </w:rPr>
      </w:pPr>
      <w:r>
        <w:rPr>
          <w:color w:val="FFFFFF" w:themeColor="background1"/>
        </w:rPr>
        <w:t>Implementations sending an unsolicited SCA (not in response to an SCR) should set the ‘ACK Required’ flag to 1 and use the receipt of an SCA-ACK to confirm reception at the far end (otherwise the SCA should be resent).</w:t>
      </w:r>
    </w:p>
    <w:p w14:paraId="73EE9F62" w14:textId="77777777" w:rsidR="00D023A5" w:rsidRDefault="00D023A5" w:rsidP="00D433A2">
      <w:pPr>
        <w:shd w:val="clear" w:color="auto" w:fill="365F91" w:themeFill="accent1" w:themeFillShade="BF"/>
        <w:rPr>
          <w:color w:val="FFFFFF" w:themeColor="background1"/>
        </w:rPr>
      </w:pPr>
      <w:r>
        <w:rPr>
          <w:color w:val="FFFFFF" w:themeColor="background1"/>
        </w:rPr>
        <w:t>Implementations are not required to send an unsolicited SCA at the start of a call. If an implementation requires receiving an SCA before it can send a meaningful SCR (eg, because it wishes to know the number of channels available or the max adjacency) it should solicit an SCA by sending an empty SCR.</w:t>
      </w:r>
    </w:p>
    <w:p w14:paraId="246560C0" w14:textId="77777777" w:rsidR="00F5394D" w:rsidRDefault="00F5394D" w:rsidP="00D433A2">
      <w:pPr>
        <w:shd w:val="clear" w:color="auto" w:fill="365F91" w:themeFill="accent1" w:themeFillShade="BF"/>
        <w:rPr>
          <w:color w:val="FFFFFF" w:themeColor="background1"/>
        </w:rPr>
      </w:pPr>
      <w:r>
        <w:rPr>
          <w:color w:val="FFFFFF" w:themeColor="background1"/>
        </w:rPr>
        <w:t>Implementations are free to pick the RTCP encapsulation and SSRC with which to associate the SCA message so long as it follows the RTCP specifications.</w:t>
      </w:r>
    </w:p>
    <w:p w14:paraId="603D59D3" w14:textId="77777777" w:rsidR="00EB11B3" w:rsidRDefault="00EB11B3" w:rsidP="00D433A2">
      <w:pPr>
        <w:shd w:val="clear" w:color="auto" w:fill="365F91" w:themeFill="accent1" w:themeFillShade="BF"/>
        <w:rPr>
          <w:color w:val="FFFFFF" w:themeColor="background1"/>
        </w:rPr>
      </w:pPr>
      <w:r>
        <w:rPr>
          <w:color w:val="FFFFFF" w:themeColor="background1"/>
        </w:rPr>
        <w:t xml:space="preserve">Receivers that support multiple types of application-layer feedback should use the initial ‘MSTR’ value to differentiate multi-stream control messages from other application-layer feedback messages (such as MARI). The message type field can then </w:t>
      </w:r>
      <w:r w:rsidR="003B33FF">
        <w:rPr>
          <w:color w:val="FFFFFF" w:themeColor="background1"/>
        </w:rPr>
        <w:t>be used to differentiate the SCA</w:t>
      </w:r>
      <w:r>
        <w:rPr>
          <w:color w:val="FFFFFF" w:themeColor="background1"/>
        </w:rPr>
        <w:t xml:space="preserve"> from other multi-stream control messages.</w:t>
      </w:r>
    </w:p>
    <w:p w14:paraId="11DBD7A0" w14:textId="77777777" w:rsidR="008314CA" w:rsidRDefault="00F328C5" w:rsidP="00D433A2">
      <w:pPr>
        <w:shd w:val="clear" w:color="auto" w:fill="365F91" w:themeFill="accent1" w:themeFillShade="BF"/>
        <w:rPr>
          <w:ins w:id="430" w:author="nbuckles" w:date="2016-06-24T15:13:00Z"/>
          <w:color w:val="FFFFFF" w:themeColor="background1"/>
        </w:rPr>
      </w:pPr>
      <w:r>
        <w:rPr>
          <w:color w:val="FFFFFF" w:themeColor="background1"/>
        </w:rPr>
        <w:t>Receivers should be prepared to receive SCAs in rapid succession to provide CSIs on video streams to provide the CSI of audio-only participants. This allows audio avatar placeholders to be rendered with the correct association to roster list information.</w:t>
      </w:r>
      <w:r w:rsidR="00722D23">
        <w:rPr>
          <w:color w:val="FFFFFF" w:themeColor="background1"/>
        </w:rPr>
        <w:t xml:space="preserve"> </w:t>
      </w:r>
    </w:p>
    <w:p w14:paraId="0D94C5DB" w14:textId="6FC662C8" w:rsidR="008314CA" w:rsidRPr="008314CA" w:rsidRDefault="008314CA" w:rsidP="008314CA">
      <w:pPr>
        <w:shd w:val="clear" w:color="auto" w:fill="365F91" w:themeFill="accent1" w:themeFillShade="BF"/>
        <w:rPr>
          <w:ins w:id="431" w:author="nbuckles" w:date="2016-06-24T15:14:00Z"/>
          <w:color w:val="FFFFFF" w:themeColor="background1"/>
        </w:rPr>
      </w:pPr>
      <w:ins w:id="432" w:author="nbuckles" w:date="2016-06-24T15:14:00Z">
        <w:r w:rsidRPr="008314CA">
          <w:rPr>
            <w:color w:val="FFFFFF" w:themeColor="background1"/>
          </w:rPr>
          <w:t>Error 0x20 should be used when an SCR entry refers to an invalid source id or is otherwise invalid.</w:t>
        </w:r>
      </w:ins>
      <w:ins w:id="433" w:author="nbuckles" w:date="2016-06-24T15:15:00Z">
        <w:r>
          <w:rPr>
            <w:color w:val="FFFFFF" w:themeColor="background1"/>
          </w:rPr>
          <w:t xml:space="preserve">  </w:t>
        </w:r>
      </w:ins>
    </w:p>
    <w:p w14:paraId="38D12F35" w14:textId="77777777" w:rsidR="008314CA" w:rsidRPr="008314CA" w:rsidRDefault="008314CA" w:rsidP="008314CA">
      <w:pPr>
        <w:shd w:val="clear" w:color="auto" w:fill="365F91" w:themeFill="accent1" w:themeFillShade="BF"/>
        <w:rPr>
          <w:ins w:id="434" w:author="nbuckles" w:date="2016-06-24T15:14:00Z"/>
          <w:color w:val="FFFFFF" w:themeColor="background1"/>
        </w:rPr>
      </w:pPr>
      <w:ins w:id="435" w:author="nbuckles" w:date="2016-06-24T15:14:00Z">
        <w:r w:rsidRPr="008314CA">
          <w:rPr>
            <w:color w:val="FFFFFF" w:themeColor="background1"/>
          </w:rPr>
          <w:t>Error 0x31 should be used when the number of requests in an incoming SCR is within the limits of what is advertised in the SDP, but not enough sources are currently available.</w:t>
        </w:r>
      </w:ins>
    </w:p>
    <w:p w14:paraId="22750A21" w14:textId="77777777" w:rsidR="008314CA" w:rsidRDefault="008314CA" w:rsidP="008314CA">
      <w:pPr>
        <w:shd w:val="clear" w:color="auto" w:fill="365F91" w:themeFill="accent1" w:themeFillShade="BF"/>
        <w:rPr>
          <w:ins w:id="436" w:author="nbuckles" w:date="2016-06-24T15:16:00Z"/>
          <w:color w:val="FFFFFF" w:themeColor="background1"/>
        </w:rPr>
      </w:pPr>
      <w:ins w:id="437" w:author="nbuckles" w:date="2016-06-24T15:14:00Z">
        <w:r w:rsidRPr="008314CA">
          <w:rPr>
            <w:color w:val="FFFFFF" w:themeColor="background1"/>
          </w:rPr>
          <w:t>Error 0x32 should be used when enough sources are available, but media for a particular source can’t be sent in the format requested in the incoming SCR. Upon receiving this error code, a receiver can choose to render an alternative, such as an audio avatar.</w:t>
        </w:r>
      </w:ins>
    </w:p>
    <w:p w14:paraId="28C875CA" w14:textId="1EC4D51E" w:rsidR="008314CA" w:rsidRPr="008314CA" w:rsidRDefault="008314CA" w:rsidP="008314CA">
      <w:pPr>
        <w:shd w:val="clear" w:color="auto" w:fill="365F91" w:themeFill="accent1" w:themeFillShade="BF"/>
        <w:rPr>
          <w:ins w:id="438" w:author="nbuckles" w:date="2016-06-24T15:14:00Z"/>
          <w:color w:val="FFFFFF" w:themeColor="background1"/>
        </w:rPr>
      </w:pPr>
      <w:ins w:id="439" w:author="nbuckles" w:date="2016-06-24T15:16:00Z">
        <w:r>
          <w:rPr>
            <w:color w:val="FFFFFF" w:themeColor="background1"/>
          </w:rPr>
          <w:t xml:space="preserve">Error 0x40 should be used when the media sender has changed the encoding source based on user input or some other event. </w:t>
        </w:r>
      </w:ins>
    </w:p>
    <w:p w14:paraId="7D65F9B7" w14:textId="77777777" w:rsidR="008314CA" w:rsidRPr="008314CA" w:rsidRDefault="008314CA" w:rsidP="008314CA">
      <w:pPr>
        <w:shd w:val="clear" w:color="auto" w:fill="365F91" w:themeFill="accent1" w:themeFillShade="BF"/>
        <w:rPr>
          <w:ins w:id="440" w:author="nbuckles" w:date="2016-06-24T15:14:00Z"/>
          <w:color w:val="FFFFFF" w:themeColor="background1"/>
        </w:rPr>
      </w:pPr>
      <w:ins w:id="441" w:author="nbuckles" w:date="2016-06-24T15:14:00Z">
        <w:r w:rsidRPr="008314CA">
          <w:rPr>
            <w:color w:val="FFFFFF" w:themeColor="background1"/>
          </w:rPr>
          <w:t>Error code 0x0 should only be used when no other error code is available to describe the reason a particular request can’t be fulfilled.</w:t>
        </w:r>
      </w:ins>
    </w:p>
    <w:p w14:paraId="00309D58" w14:textId="7908D5D3" w:rsidR="008314CA" w:rsidRDefault="008314CA" w:rsidP="00D433A2">
      <w:pPr>
        <w:shd w:val="clear" w:color="auto" w:fill="365F91" w:themeFill="accent1" w:themeFillShade="BF"/>
        <w:rPr>
          <w:ins w:id="442" w:author="nbuckles" w:date="2016-06-24T15:16:00Z"/>
          <w:color w:val="FFFFFF" w:themeColor="background1"/>
        </w:rPr>
      </w:pPr>
      <w:ins w:id="443" w:author="nbuckles" w:date="2016-06-24T15:14:00Z">
        <w:r w:rsidRPr="008314CA">
          <w:rPr>
            <w:color w:val="FFFFFF" w:themeColor="background1"/>
          </w:rPr>
          <w:lastRenderedPageBreak/>
          <w:t xml:space="preserve">Each error code applies to </w:t>
        </w:r>
        <w:r>
          <w:rPr>
            <w:color w:val="FFFFFF" w:themeColor="background1"/>
          </w:rPr>
          <w:t xml:space="preserve">the referenced </w:t>
        </w:r>
        <w:r w:rsidRPr="008314CA">
          <w:rPr>
            <w:color w:val="FFFFFF" w:themeColor="background1"/>
          </w:rPr>
          <w:t>SCR entry only. The SCA should contain a separate invalid channel warning for every SCR entry that is invalid or can otherwise not be fulfilled, with the ‘Invalid Channel ID’ field having the same value as the SCI in the SCR entry.</w:t>
        </w:r>
      </w:ins>
      <w:del w:id="444" w:author="nbuckles" w:date="2016-06-24T15:15:00Z">
        <w:r w:rsidR="00722D23" w:rsidDel="008314CA">
          <w:rPr>
            <w:color w:val="FFFFFF" w:themeColor="background1"/>
          </w:rPr>
          <w:delText>0x32 signals audio avatar, 0x33 signals placeholder as video is being shown in primary stream.</w:delText>
        </w:r>
      </w:del>
    </w:p>
    <w:p w14:paraId="6410EA58" w14:textId="54BFFBFE" w:rsidR="008314CA" w:rsidRPr="00EB11B3" w:rsidRDefault="008314CA" w:rsidP="00D433A2">
      <w:pPr>
        <w:shd w:val="clear" w:color="auto" w:fill="365F91" w:themeFill="accent1" w:themeFillShade="BF"/>
        <w:rPr>
          <w:color w:val="FFFFFF" w:themeColor="background1"/>
        </w:rPr>
      </w:pPr>
      <w:ins w:id="445" w:author="nbuckles" w:date="2016-06-24T15:16:00Z">
        <w:r>
          <w:rPr>
            <w:color w:val="FFFFFF" w:themeColor="background1"/>
          </w:rPr>
          <w:t>All error codes except 0x40</w:t>
        </w:r>
      </w:ins>
      <w:ins w:id="446" w:author="nbuckles" w:date="2016-06-24T15:17:00Z">
        <w:r>
          <w:rPr>
            <w:color w:val="FFFFFF" w:themeColor="background1"/>
          </w:rPr>
          <w:t xml:space="preserve"> indicate that no media (RTP) will be transmitted on the referenced SCR entry.  It is possible (due to race condition, packet loss, etc) that RTP may arrive for a short period of time before or after an SCA warning is added or removed.  It is recommended that an implementation consume this media, decode it as applicable, but not render that media to the end user.</w:t>
        </w:r>
      </w:ins>
    </w:p>
    <w:p w14:paraId="5758BC89" w14:textId="77777777" w:rsidR="00CC38CF" w:rsidRPr="00FE684E" w:rsidRDefault="00CC38CF" w:rsidP="00CC38CF">
      <w:pPr>
        <w:rPr>
          <w:b/>
          <w:u w:val="single"/>
        </w:rPr>
      </w:pPr>
      <w:r w:rsidRPr="00FE684E">
        <w:rPr>
          <w:b/>
          <w:u w:val="single"/>
        </w:rPr>
        <w:t>RTCP Sub-session Channel Announce</w:t>
      </w:r>
      <w:r>
        <w:rPr>
          <w:b/>
          <w:u w:val="single"/>
        </w:rPr>
        <w:t xml:space="preserve"> Acknowledgement</w:t>
      </w:r>
      <w:r w:rsidRPr="00FE684E">
        <w:rPr>
          <w:b/>
          <w:u w:val="single"/>
        </w:rPr>
        <w:t xml:space="preserve"> (SCA</w:t>
      </w:r>
      <w:r>
        <w:rPr>
          <w:b/>
          <w:u w:val="single"/>
        </w:rPr>
        <w:t>-ACK</w:t>
      </w:r>
      <w:r w:rsidRPr="00FE684E">
        <w:rPr>
          <w:b/>
          <w:u w:val="single"/>
        </w:rPr>
        <w:t>)</w:t>
      </w:r>
    </w:p>
    <w:p w14:paraId="0245CB5C" w14:textId="77777777" w:rsidR="00FF2508" w:rsidRDefault="00CC38CF" w:rsidP="00CC38CF">
      <w:r>
        <w:t>The Sub-session Channel Announce Acknowledgement (SCA-ACK) feedback message is an application-level RTCP feedback message used by the sender to acknowledge receipt of an SCA message.</w:t>
      </w:r>
      <w:r w:rsidR="00FF2508">
        <w:t xml:space="preserve"> </w:t>
      </w:r>
    </w:p>
    <w:p w14:paraId="4A973800" w14:textId="77777777" w:rsidR="00CC38CF" w:rsidRDefault="00FF2508" w:rsidP="00CC38CF">
      <w:r>
        <w:t>As an application-level message the RTCP packet must have FMT of 15 and PT of PSFB (206) as per [RFC4585]. The format of the FCI of the RTCP packet is as follows:</w:t>
      </w: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left w:w="0" w:type="dxa"/>
          <w:right w:w="0" w:type="dxa"/>
        </w:tblCellMar>
        <w:tblLook w:val="0000" w:firstRow="0" w:lastRow="0" w:firstColumn="0" w:lastColumn="0" w:noHBand="0" w:noVBand="0"/>
      </w:tblPr>
      <w:tblGrid>
        <w:gridCol w:w="294"/>
        <w:gridCol w:w="296"/>
        <w:gridCol w:w="296"/>
        <w:gridCol w:w="300"/>
        <w:gridCol w:w="298"/>
        <w:gridCol w:w="299"/>
        <w:gridCol w:w="299"/>
        <w:gridCol w:w="299"/>
        <w:gridCol w:w="299"/>
        <w:gridCol w:w="299"/>
        <w:gridCol w:w="299"/>
        <w:gridCol w:w="299"/>
        <w:gridCol w:w="299"/>
        <w:gridCol w:w="299"/>
        <w:gridCol w:w="299"/>
        <w:gridCol w:w="302"/>
        <w:gridCol w:w="299"/>
        <w:gridCol w:w="299"/>
        <w:gridCol w:w="299"/>
        <w:gridCol w:w="299"/>
        <w:gridCol w:w="299"/>
        <w:gridCol w:w="299"/>
        <w:gridCol w:w="299"/>
        <w:gridCol w:w="301"/>
        <w:gridCol w:w="299"/>
        <w:gridCol w:w="299"/>
        <w:gridCol w:w="299"/>
        <w:gridCol w:w="299"/>
        <w:gridCol w:w="299"/>
        <w:gridCol w:w="299"/>
        <w:gridCol w:w="299"/>
        <w:gridCol w:w="299"/>
        <w:gridCol w:w="6"/>
      </w:tblGrid>
      <w:tr w:rsidR="00CC38CF" w:rsidRPr="003B7C6A" w14:paraId="639DC043" w14:textId="77777777" w:rsidTr="006943A4">
        <w:trPr>
          <w:trHeight w:val="15"/>
        </w:trPr>
        <w:tc>
          <w:tcPr>
            <w:tcW w:w="294" w:type="dxa"/>
            <w:tcBorders>
              <w:bottom w:val="single" w:sz="4" w:space="0" w:color="auto"/>
            </w:tcBorders>
            <w:shd w:val="clear" w:color="auto" w:fill="8DB3E2" w:themeFill="text2" w:themeFillTint="66"/>
            <w:vAlign w:val="center"/>
          </w:tcPr>
          <w:p w14:paraId="264C3EF5" w14:textId="77777777" w:rsidR="00CC38CF" w:rsidRDefault="00CC38CF" w:rsidP="006943A4">
            <w:pPr>
              <w:jc w:val="center"/>
              <w:rPr>
                <w:sz w:val="16"/>
                <w:szCs w:val="16"/>
              </w:rPr>
            </w:pPr>
          </w:p>
          <w:p w14:paraId="5617F726" w14:textId="77777777" w:rsidR="00CC38CF" w:rsidRPr="003B7C6A" w:rsidRDefault="00CC38CF" w:rsidP="006943A4">
            <w:pPr>
              <w:jc w:val="center"/>
              <w:rPr>
                <w:sz w:val="16"/>
                <w:szCs w:val="16"/>
              </w:rPr>
            </w:pPr>
            <w:r w:rsidRPr="003B7C6A">
              <w:rPr>
                <w:sz w:val="16"/>
                <w:szCs w:val="16"/>
              </w:rPr>
              <w:t>1</w:t>
            </w:r>
          </w:p>
        </w:tc>
        <w:tc>
          <w:tcPr>
            <w:tcW w:w="296" w:type="dxa"/>
            <w:tcBorders>
              <w:bottom w:val="single" w:sz="4" w:space="0" w:color="auto"/>
            </w:tcBorders>
            <w:shd w:val="clear" w:color="auto" w:fill="8DB3E2" w:themeFill="text2" w:themeFillTint="66"/>
            <w:vAlign w:val="center"/>
          </w:tcPr>
          <w:p w14:paraId="707144D8" w14:textId="77777777" w:rsidR="00CC38CF" w:rsidRDefault="00CC38CF" w:rsidP="006943A4">
            <w:pPr>
              <w:jc w:val="center"/>
              <w:rPr>
                <w:sz w:val="16"/>
                <w:szCs w:val="16"/>
              </w:rPr>
            </w:pPr>
          </w:p>
          <w:p w14:paraId="446AFCB8" w14:textId="77777777" w:rsidR="00CC38CF" w:rsidRPr="003B7C6A" w:rsidRDefault="00CC38CF" w:rsidP="006943A4">
            <w:pPr>
              <w:jc w:val="center"/>
              <w:rPr>
                <w:sz w:val="16"/>
                <w:szCs w:val="16"/>
              </w:rPr>
            </w:pPr>
            <w:r w:rsidRPr="003B7C6A">
              <w:rPr>
                <w:sz w:val="16"/>
                <w:szCs w:val="16"/>
              </w:rPr>
              <w:t>2</w:t>
            </w:r>
          </w:p>
        </w:tc>
        <w:tc>
          <w:tcPr>
            <w:tcW w:w="296" w:type="dxa"/>
            <w:tcBorders>
              <w:bottom w:val="single" w:sz="4" w:space="0" w:color="auto"/>
            </w:tcBorders>
            <w:shd w:val="clear" w:color="auto" w:fill="8DB3E2" w:themeFill="text2" w:themeFillTint="66"/>
            <w:vAlign w:val="center"/>
          </w:tcPr>
          <w:p w14:paraId="576DE833" w14:textId="77777777" w:rsidR="00CC38CF" w:rsidRDefault="00CC38CF" w:rsidP="006943A4">
            <w:pPr>
              <w:jc w:val="center"/>
              <w:rPr>
                <w:sz w:val="16"/>
                <w:szCs w:val="16"/>
              </w:rPr>
            </w:pPr>
          </w:p>
          <w:p w14:paraId="2E71BFB3" w14:textId="77777777" w:rsidR="00CC38CF" w:rsidRPr="003B7C6A" w:rsidRDefault="00CC38CF" w:rsidP="006943A4">
            <w:pPr>
              <w:jc w:val="center"/>
              <w:rPr>
                <w:sz w:val="16"/>
                <w:szCs w:val="16"/>
              </w:rPr>
            </w:pPr>
            <w:r w:rsidRPr="003B7C6A">
              <w:rPr>
                <w:sz w:val="16"/>
                <w:szCs w:val="16"/>
              </w:rPr>
              <w:t>3</w:t>
            </w:r>
          </w:p>
        </w:tc>
        <w:tc>
          <w:tcPr>
            <w:tcW w:w="300" w:type="dxa"/>
            <w:tcBorders>
              <w:bottom w:val="single" w:sz="4" w:space="0" w:color="auto"/>
            </w:tcBorders>
            <w:shd w:val="clear" w:color="auto" w:fill="8DB3E2" w:themeFill="text2" w:themeFillTint="66"/>
            <w:vAlign w:val="center"/>
          </w:tcPr>
          <w:p w14:paraId="5CD40154" w14:textId="77777777" w:rsidR="00CC38CF" w:rsidRDefault="00CC38CF" w:rsidP="006943A4">
            <w:pPr>
              <w:jc w:val="center"/>
              <w:rPr>
                <w:sz w:val="16"/>
                <w:szCs w:val="16"/>
              </w:rPr>
            </w:pPr>
          </w:p>
          <w:p w14:paraId="4C43E269" w14:textId="77777777" w:rsidR="00CC38CF" w:rsidRPr="003B7C6A" w:rsidRDefault="00CC38CF" w:rsidP="006943A4">
            <w:pPr>
              <w:jc w:val="center"/>
              <w:rPr>
                <w:sz w:val="16"/>
                <w:szCs w:val="16"/>
              </w:rPr>
            </w:pPr>
            <w:r w:rsidRPr="003B7C6A">
              <w:rPr>
                <w:sz w:val="16"/>
                <w:szCs w:val="16"/>
              </w:rPr>
              <w:t>4</w:t>
            </w:r>
          </w:p>
        </w:tc>
        <w:tc>
          <w:tcPr>
            <w:tcW w:w="298" w:type="dxa"/>
            <w:tcBorders>
              <w:bottom w:val="single" w:sz="4" w:space="0" w:color="auto"/>
            </w:tcBorders>
            <w:shd w:val="clear" w:color="auto" w:fill="8DB3E2" w:themeFill="text2" w:themeFillTint="66"/>
            <w:vAlign w:val="center"/>
          </w:tcPr>
          <w:p w14:paraId="6351A963" w14:textId="77777777" w:rsidR="00CC38CF" w:rsidRDefault="00CC38CF" w:rsidP="006943A4">
            <w:pPr>
              <w:jc w:val="center"/>
              <w:rPr>
                <w:sz w:val="16"/>
                <w:szCs w:val="16"/>
              </w:rPr>
            </w:pPr>
          </w:p>
          <w:p w14:paraId="4EDC3399" w14:textId="77777777" w:rsidR="00CC38CF" w:rsidRPr="003B7C6A" w:rsidRDefault="00CC38CF" w:rsidP="006943A4">
            <w:pPr>
              <w:jc w:val="center"/>
              <w:rPr>
                <w:sz w:val="16"/>
                <w:szCs w:val="16"/>
              </w:rPr>
            </w:pPr>
            <w:r w:rsidRPr="003B7C6A">
              <w:rPr>
                <w:sz w:val="16"/>
                <w:szCs w:val="16"/>
              </w:rPr>
              <w:t>5</w:t>
            </w:r>
          </w:p>
        </w:tc>
        <w:tc>
          <w:tcPr>
            <w:tcW w:w="299" w:type="dxa"/>
            <w:tcBorders>
              <w:bottom w:val="single" w:sz="4" w:space="0" w:color="auto"/>
            </w:tcBorders>
            <w:shd w:val="clear" w:color="auto" w:fill="8DB3E2" w:themeFill="text2" w:themeFillTint="66"/>
            <w:vAlign w:val="center"/>
          </w:tcPr>
          <w:p w14:paraId="70B45F5A" w14:textId="77777777" w:rsidR="00CC38CF" w:rsidRDefault="00CC38CF" w:rsidP="006943A4">
            <w:pPr>
              <w:jc w:val="center"/>
              <w:rPr>
                <w:sz w:val="16"/>
                <w:szCs w:val="16"/>
              </w:rPr>
            </w:pPr>
          </w:p>
          <w:p w14:paraId="52BAF9AE" w14:textId="77777777" w:rsidR="00CC38CF" w:rsidRPr="003B7C6A" w:rsidRDefault="00CC38CF" w:rsidP="006943A4">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6A0956F5" w14:textId="77777777" w:rsidR="00CC38CF" w:rsidRDefault="00CC38CF" w:rsidP="006943A4">
            <w:pPr>
              <w:jc w:val="center"/>
              <w:rPr>
                <w:sz w:val="16"/>
                <w:szCs w:val="16"/>
              </w:rPr>
            </w:pPr>
          </w:p>
          <w:p w14:paraId="0359F18A" w14:textId="77777777" w:rsidR="00CC38CF" w:rsidRPr="003B7C6A" w:rsidRDefault="00CC38CF" w:rsidP="006943A4">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2C93EA44" w14:textId="77777777" w:rsidR="00CC38CF" w:rsidRDefault="00CC38CF" w:rsidP="006943A4">
            <w:pPr>
              <w:jc w:val="center"/>
              <w:rPr>
                <w:sz w:val="16"/>
                <w:szCs w:val="16"/>
              </w:rPr>
            </w:pPr>
          </w:p>
          <w:p w14:paraId="418EEFD8" w14:textId="77777777" w:rsidR="00CC38CF" w:rsidRPr="003B7C6A" w:rsidRDefault="00CC38CF" w:rsidP="006943A4">
            <w:pPr>
              <w:jc w:val="center"/>
              <w:rPr>
                <w:sz w:val="16"/>
                <w:szCs w:val="16"/>
              </w:rPr>
            </w:pPr>
            <w:r w:rsidRPr="003B7C6A">
              <w:rPr>
                <w:sz w:val="16"/>
                <w:szCs w:val="16"/>
              </w:rPr>
              <w:t>8</w:t>
            </w:r>
          </w:p>
        </w:tc>
        <w:tc>
          <w:tcPr>
            <w:tcW w:w="299" w:type="dxa"/>
            <w:tcBorders>
              <w:bottom w:val="single" w:sz="4" w:space="0" w:color="auto"/>
            </w:tcBorders>
            <w:shd w:val="clear" w:color="auto" w:fill="8DB3E2" w:themeFill="text2" w:themeFillTint="66"/>
            <w:vAlign w:val="center"/>
          </w:tcPr>
          <w:p w14:paraId="239413B4" w14:textId="77777777" w:rsidR="00CC38CF" w:rsidRDefault="00CC38CF" w:rsidP="006943A4">
            <w:pPr>
              <w:jc w:val="center"/>
              <w:rPr>
                <w:sz w:val="16"/>
                <w:szCs w:val="16"/>
              </w:rPr>
            </w:pPr>
          </w:p>
          <w:p w14:paraId="02C498E4" w14:textId="77777777" w:rsidR="00CC38CF" w:rsidRPr="003B7C6A" w:rsidRDefault="00CC38CF" w:rsidP="006943A4">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4B2A14A8" w14:textId="77777777" w:rsidR="00CC38CF" w:rsidRDefault="00CC38CF" w:rsidP="006943A4">
            <w:pPr>
              <w:jc w:val="center"/>
              <w:rPr>
                <w:sz w:val="16"/>
                <w:szCs w:val="16"/>
              </w:rPr>
            </w:pPr>
            <w:r>
              <w:rPr>
                <w:sz w:val="16"/>
                <w:szCs w:val="16"/>
              </w:rPr>
              <w:t>1</w:t>
            </w:r>
          </w:p>
          <w:p w14:paraId="286742DB" w14:textId="77777777" w:rsidR="00CC38CF" w:rsidRPr="003B7C6A" w:rsidRDefault="00CC38CF" w:rsidP="006943A4">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1C7CA387" w14:textId="77777777" w:rsidR="00CC38CF" w:rsidRDefault="00CC38CF" w:rsidP="006943A4">
            <w:pPr>
              <w:jc w:val="center"/>
              <w:rPr>
                <w:sz w:val="16"/>
                <w:szCs w:val="16"/>
              </w:rPr>
            </w:pPr>
          </w:p>
          <w:p w14:paraId="749A2EF5" w14:textId="77777777" w:rsidR="00CC38CF" w:rsidRPr="003B7C6A" w:rsidRDefault="00CC38CF" w:rsidP="006943A4">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5A0860B1" w14:textId="77777777" w:rsidR="00CC38CF" w:rsidRDefault="00CC38CF" w:rsidP="006943A4">
            <w:pPr>
              <w:jc w:val="center"/>
              <w:rPr>
                <w:sz w:val="16"/>
                <w:szCs w:val="16"/>
              </w:rPr>
            </w:pPr>
          </w:p>
          <w:p w14:paraId="0E725187" w14:textId="77777777" w:rsidR="00CC38CF" w:rsidRPr="003B7C6A" w:rsidRDefault="00CC38CF" w:rsidP="006943A4">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52AE58BF" w14:textId="77777777" w:rsidR="00CC38CF" w:rsidRDefault="00CC38CF" w:rsidP="006943A4">
            <w:pPr>
              <w:jc w:val="center"/>
              <w:rPr>
                <w:sz w:val="16"/>
                <w:szCs w:val="16"/>
              </w:rPr>
            </w:pPr>
          </w:p>
          <w:p w14:paraId="058F73C7" w14:textId="77777777" w:rsidR="00CC38CF" w:rsidRPr="003B7C6A" w:rsidRDefault="00CC38CF" w:rsidP="006943A4">
            <w:pPr>
              <w:jc w:val="center"/>
              <w:rPr>
                <w:sz w:val="16"/>
                <w:szCs w:val="16"/>
              </w:rPr>
            </w:pPr>
            <w:r w:rsidRPr="003B7C6A">
              <w:rPr>
                <w:sz w:val="16"/>
                <w:szCs w:val="16"/>
              </w:rPr>
              <w:t>3</w:t>
            </w:r>
          </w:p>
        </w:tc>
        <w:tc>
          <w:tcPr>
            <w:tcW w:w="299" w:type="dxa"/>
            <w:tcBorders>
              <w:bottom w:val="single" w:sz="4" w:space="0" w:color="auto"/>
            </w:tcBorders>
            <w:shd w:val="clear" w:color="auto" w:fill="8DB3E2" w:themeFill="text2" w:themeFillTint="66"/>
            <w:vAlign w:val="center"/>
          </w:tcPr>
          <w:p w14:paraId="6B594B58" w14:textId="77777777" w:rsidR="00CC38CF" w:rsidRDefault="00CC38CF" w:rsidP="006943A4">
            <w:pPr>
              <w:jc w:val="center"/>
              <w:rPr>
                <w:sz w:val="16"/>
                <w:szCs w:val="16"/>
              </w:rPr>
            </w:pPr>
          </w:p>
          <w:p w14:paraId="5BAC55B2" w14:textId="77777777" w:rsidR="00CC38CF" w:rsidRPr="003B7C6A" w:rsidRDefault="00CC38CF" w:rsidP="006943A4">
            <w:pPr>
              <w:jc w:val="center"/>
              <w:rPr>
                <w:sz w:val="16"/>
                <w:szCs w:val="16"/>
              </w:rPr>
            </w:pPr>
            <w:r w:rsidRPr="003B7C6A">
              <w:rPr>
                <w:sz w:val="16"/>
                <w:szCs w:val="16"/>
              </w:rPr>
              <w:t>4</w:t>
            </w:r>
          </w:p>
        </w:tc>
        <w:tc>
          <w:tcPr>
            <w:tcW w:w="299" w:type="dxa"/>
            <w:tcBorders>
              <w:bottom w:val="single" w:sz="4" w:space="0" w:color="auto"/>
            </w:tcBorders>
            <w:shd w:val="clear" w:color="auto" w:fill="8DB3E2" w:themeFill="text2" w:themeFillTint="66"/>
            <w:vAlign w:val="center"/>
          </w:tcPr>
          <w:p w14:paraId="7D6068B3" w14:textId="77777777" w:rsidR="00CC38CF" w:rsidRDefault="00CC38CF" w:rsidP="006943A4">
            <w:pPr>
              <w:jc w:val="center"/>
              <w:rPr>
                <w:sz w:val="16"/>
                <w:szCs w:val="16"/>
              </w:rPr>
            </w:pPr>
          </w:p>
          <w:p w14:paraId="769D8F77" w14:textId="77777777" w:rsidR="00CC38CF" w:rsidRPr="003B7C6A" w:rsidRDefault="00CC38CF" w:rsidP="006943A4">
            <w:pPr>
              <w:jc w:val="center"/>
              <w:rPr>
                <w:sz w:val="16"/>
                <w:szCs w:val="16"/>
              </w:rPr>
            </w:pPr>
            <w:r w:rsidRPr="003B7C6A">
              <w:rPr>
                <w:sz w:val="16"/>
                <w:szCs w:val="16"/>
              </w:rPr>
              <w:t>5</w:t>
            </w:r>
          </w:p>
        </w:tc>
        <w:tc>
          <w:tcPr>
            <w:tcW w:w="302" w:type="dxa"/>
            <w:tcBorders>
              <w:bottom w:val="single" w:sz="4" w:space="0" w:color="auto"/>
            </w:tcBorders>
            <w:shd w:val="clear" w:color="auto" w:fill="8DB3E2" w:themeFill="text2" w:themeFillTint="66"/>
            <w:vAlign w:val="center"/>
          </w:tcPr>
          <w:p w14:paraId="1595AC90" w14:textId="77777777" w:rsidR="00CC38CF" w:rsidRDefault="00CC38CF" w:rsidP="006943A4">
            <w:pPr>
              <w:jc w:val="center"/>
              <w:rPr>
                <w:sz w:val="16"/>
                <w:szCs w:val="16"/>
              </w:rPr>
            </w:pPr>
          </w:p>
          <w:p w14:paraId="2A09CC2F" w14:textId="77777777" w:rsidR="00CC38CF" w:rsidRPr="003B7C6A" w:rsidRDefault="00CC38CF" w:rsidP="006943A4">
            <w:pPr>
              <w:jc w:val="center"/>
              <w:rPr>
                <w:sz w:val="16"/>
                <w:szCs w:val="16"/>
              </w:rPr>
            </w:pPr>
            <w:r w:rsidRPr="003B7C6A">
              <w:rPr>
                <w:sz w:val="16"/>
                <w:szCs w:val="16"/>
              </w:rPr>
              <w:t>6</w:t>
            </w:r>
          </w:p>
        </w:tc>
        <w:tc>
          <w:tcPr>
            <w:tcW w:w="299" w:type="dxa"/>
            <w:tcBorders>
              <w:bottom w:val="single" w:sz="4" w:space="0" w:color="auto"/>
            </w:tcBorders>
            <w:shd w:val="clear" w:color="auto" w:fill="8DB3E2" w:themeFill="text2" w:themeFillTint="66"/>
            <w:vAlign w:val="center"/>
          </w:tcPr>
          <w:p w14:paraId="54EADF92" w14:textId="77777777" w:rsidR="00CC38CF" w:rsidRDefault="00CC38CF" w:rsidP="006943A4">
            <w:pPr>
              <w:jc w:val="center"/>
              <w:rPr>
                <w:sz w:val="16"/>
                <w:szCs w:val="16"/>
              </w:rPr>
            </w:pPr>
          </w:p>
          <w:p w14:paraId="518FBC3B" w14:textId="77777777" w:rsidR="00CC38CF" w:rsidRPr="003B7C6A" w:rsidRDefault="00CC38CF" w:rsidP="006943A4">
            <w:pPr>
              <w:jc w:val="center"/>
              <w:rPr>
                <w:sz w:val="16"/>
                <w:szCs w:val="16"/>
              </w:rPr>
            </w:pPr>
            <w:r w:rsidRPr="003B7C6A">
              <w:rPr>
                <w:sz w:val="16"/>
                <w:szCs w:val="16"/>
              </w:rPr>
              <w:t>7</w:t>
            </w:r>
          </w:p>
        </w:tc>
        <w:tc>
          <w:tcPr>
            <w:tcW w:w="299" w:type="dxa"/>
            <w:tcBorders>
              <w:bottom w:val="single" w:sz="4" w:space="0" w:color="auto"/>
            </w:tcBorders>
            <w:shd w:val="clear" w:color="auto" w:fill="8DB3E2" w:themeFill="text2" w:themeFillTint="66"/>
            <w:vAlign w:val="center"/>
          </w:tcPr>
          <w:p w14:paraId="1234F542" w14:textId="77777777" w:rsidR="00CC38CF" w:rsidRDefault="00CC38CF" w:rsidP="006943A4">
            <w:pPr>
              <w:jc w:val="center"/>
              <w:rPr>
                <w:sz w:val="16"/>
                <w:szCs w:val="16"/>
              </w:rPr>
            </w:pPr>
          </w:p>
          <w:p w14:paraId="14B1A5F1" w14:textId="77777777" w:rsidR="00CC38CF" w:rsidRPr="003B7C6A" w:rsidRDefault="00CC38CF" w:rsidP="006943A4">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7E37D488" w14:textId="77777777" w:rsidR="00CC38CF" w:rsidRDefault="00CC38CF" w:rsidP="006943A4">
            <w:pPr>
              <w:jc w:val="center"/>
              <w:rPr>
                <w:sz w:val="16"/>
                <w:szCs w:val="16"/>
              </w:rPr>
            </w:pPr>
          </w:p>
          <w:p w14:paraId="3EE15846" w14:textId="77777777" w:rsidR="00CC38CF" w:rsidRPr="003B7C6A" w:rsidRDefault="00CC38CF" w:rsidP="006943A4">
            <w:pPr>
              <w:jc w:val="center"/>
              <w:rPr>
                <w:sz w:val="16"/>
                <w:szCs w:val="16"/>
              </w:rPr>
            </w:pPr>
            <w:r w:rsidRPr="003B7C6A">
              <w:rPr>
                <w:sz w:val="16"/>
                <w:szCs w:val="16"/>
              </w:rPr>
              <w:t>9</w:t>
            </w:r>
          </w:p>
        </w:tc>
        <w:tc>
          <w:tcPr>
            <w:tcW w:w="299" w:type="dxa"/>
            <w:tcBorders>
              <w:bottom w:val="single" w:sz="4" w:space="0" w:color="auto"/>
            </w:tcBorders>
            <w:shd w:val="clear" w:color="auto" w:fill="8DB3E2" w:themeFill="text2" w:themeFillTint="66"/>
            <w:vAlign w:val="center"/>
          </w:tcPr>
          <w:p w14:paraId="66043A70" w14:textId="77777777" w:rsidR="00CC38CF" w:rsidRDefault="00CC38CF" w:rsidP="006943A4">
            <w:pPr>
              <w:jc w:val="center"/>
              <w:rPr>
                <w:sz w:val="16"/>
                <w:szCs w:val="16"/>
              </w:rPr>
            </w:pPr>
            <w:r>
              <w:rPr>
                <w:sz w:val="16"/>
                <w:szCs w:val="16"/>
              </w:rPr>
              <w:t>2</w:t>
            </w:r>
          </w:p>
          <w:p w14:paraId="4B42BFB1" w14:textId="77777777" w:rsidR="00CC38CF" w:rsidRPr="003B7C6A" w:rsidRDefault="00CC38CF" w:rsidP="006943A4">
            <w:pPr>
              <w:jc w:val="center"/>
              <w:rPr>
                <w:sz w:val="16"/>
                <w:szCs w:val="16"/>
              </w:rPr>
            </w:pPr>
            <w:r w:rsidRPr="003B7C6A">
              <w:rPr>
                <w:sz w:val="16"/>
                <w:szCs w:val="16"/>
              </w:rPr>
              <w:t>0</w:t>
            </w:r>
          </w:p>
        </w:tc>
        <w:tc>
          <w:tcPr>
            <w:tcW w:w="299" w:type="dxa"/>
            <w:tcBorders>
              <w:bottom w:val="single" w:sz="4" w:space="0" w:color="auto"/>
            </w:tcBorders>
            <w:shd w:val="clear" w:color="auto" w:fill="8DB3E2" w:themeFill="text2" w:themeFillTint="66"/>
            <w:vAlign w:val="center"/>
          </w:tcPr>
          <w:p w14:paraId="5AC0BD72" w14:textId="77777777" w:rsidR="00CC38CF" w:rsidRDefault="00CC38CF" w:rsidP="006943A4">
            <w:pPr>
              <w:jc w:val="center"/>
              <w:rPr>
                <w:sz w:val="16"/>
                <w:szCs w:val="16"/>
              </w:rPr>
            </w:pPr>
          </w:p>
          <w:p w14:paraId="2F309795" w14:textId="77777777" w:rsidR="00CC38CF" w:rsidRPr="003B7C6A" w:rsidRDefault="00CC38CF" w:rsidP="006943A4">
            <w:pPr>
              <w:jc w:val="center"/>
              <w:rPr>
                <w:sz w:val="16"/>
                <w:szCs w:val="16"/>
              </w:rPr>
            </w:pPr>
            <w:r w:rsidRPr="003B7C6A">
              <w:rPr>
                <w:sz w:val="16"/>
                <w:szCs w:val="16"/>
              </w:rPr>
              <w:t>1</w:t>
            </w:r>
          </w:p>
        </w:tc>
        <w:tc>
          <w:tcPr>
            <w:tcW w:w="299" w:type="dxa"/>
            <w:tcBorders>
              <w:bottom w:val="single" w:sz="4" w:space="0" w:color="auto"/>
            </w:tcBorders>
            <w:shd w:val="clear" w:color="auto" w:fill="8DB3E2" w:themeFill="text2" w:themeFillTint="66"/>
            <w:vAlign w:val="center"/>
          </w:tcPr>
          <w:p w14:paraId="7633E872" w14:textId="77777777" w:rsidR="00CC38CF" w:rsidRDefault="00CC38CF" w:rsidP="006943A4">
            <w:pPr>
              <w:jc w:val="center"/>
              <w:rPr>
                <w:sz w:val="16"/>
                <w:szCs w:val="16"/>
              </w:rPr>
            </w:pPr>
          </w:p>
          <w:p w14:paraId="40695BE5" w14:textId="77777777" w:rsidR="00CC38CF" w:rsidRPr="003B7C6A" w:rsidRDefault="00CC38CF" w:rsidP="006943A4">
            <w:pPr>
              <w:jc w:val="center"/>
              <w:rPr>
                <w:sz w:val="16"/>
                <w:szCs w:val="16"/>
              </w:rPr>
            </w:pPr>
            <w:r w:rsidRPr="003B7C6A">
              <w:rPr>
                <w:sz w:val="16"/>
                <w:szCs w:val="16"/>
              </w:rPr>
              <w:t>2</w:t>
            </w:r>
          </w:p>
        </w:tc>
        <w:tc>
          <w:tcPr>
            <w:tcW w:w="299" w:type="dxa"/>
            <w:tcBorders>
              <w:bottom w:val="single" w:sz="4" w:space="0" w:color="auto"/>
            </w:tcBorders>
            <w:shd w:val="clear" w:color="auto" w:fill="8DB3E2" w:themeFill="text2" w:themeFillTint="66"/>
            <w:vAlign w:val="center"/>
          </w:tcPr>
          <w:p w14:paraId="24F72B0C" w14:textId="77777777" w:rsidR="00CC38CF" w:rsidRDefault="00CC38CF" w:rsidP="006943A4">
            <w:pPr>
              <w:jc w:val="center"/>
              <w:rPr>
                <w:sz w:val="16"/>
                <w:szCs w:val="16"/>
              </w:rPr>
            </w:pPr>
          </w:p>
          <w:p w14:paraId="393B3072" w14:textId="77777777" w:rsidR="00CC38CF" w:rsidRPr="003B7C6A" w:rsidRDefault="00CC38CF" w:rsidP="006943A4">
            <w:pPr>
              <w:jc w:val="center"/>
              <w:rPr>
                <w:sz w:val="16"/>
                <w:szCs w:val="16"/>
              </w:rPr>
            </w:pPr>
            <w:r>
              <w:rPr>
                <w:sz w:val="16"/>
                <w:szCs w:val="16"/>
              </w:rPr>
              <w:t>3</w:t>
            </w:r>
          </w:p>
        </w:tc>
        <w:tc>
          <w:tcPr>
            <w:tcW w:w="301" w:type="dxa"/>
            <w:tcBorders>
              <w:bottom w:val="single" w:sz="4" w:space="0" w:color="auto"/>
            </w:tcBorders>
            <w:shd w:val="clear" w:color="auto" w:fill="8DB3E2" w:themeFill="text2" w:themeFillTint="66"/>
            <w:vAlign w:val="center"/>
          </w:tcPr>
          <w:p w14:paraId="2EBE4B06" w14:textId="77777777" w:rsidR="00CC38CF" w:rsidRDefault="00CC38CF" w:rsidP="006943A4">
            <w:pPr>
              <w:jc w:val="center"/>
              <w:rPr>
                <w:sz w:val="16"/>
                <w:szCs w:val="16"/>
              </w:rPr>
            </w:pPr>
          </w:p>
          <w:p w14:paraId="5550F534" w14:textId="77777777" w:rsidR="00CC38CF" w:rsidRPr="003B7C6A" w:rsidRDefault="00CC38CF" w:rsidP="006943A4">
            <w:pPr>
              <w:jc w:val="center"/>
              <w:rPr>
                <w:sz w:val="16"/>
                <w:szCs w:val="16"/>
              </w:rPr>
            </w:pPr>
            <w:r>
              <w:rPr>
                <w:sz w:val="16"/>
                <w:szCs w:val="16"/>
              </w:rPr>
              <w:t>4</w:t>
            </w:r>
          </w:p>
        </w:tc>
        <w:tc>
          <w:tcPr>
            <w:tcW w:w="299" w:type="dxa"/>
            <w:tcBorders>
              <w:bottom w:val="single" w:sz="4" w:space="0" w:color="auto"/>
            </w:tcBorders>
            <w:shd w:val="clear" w:color="auto" w:fill="8DB3E2" w:themeFill="text2" w:themeFillTint="66"/>
            <w:vAlign w:val="center"/>
          </w:tcPr>
          <w:p w14:paraId="1DDBA56F" w14:textId="77777777" w:rsidR="00CC38CF" w:rsidRDefault="00CC38CF" w:rsidP="006943A4">
            <w:pPr>
              <w:jc w:val="center"/>
              <w:rPr>
                <w:sz w:val="16"/>
                <w:szCs w:val="16"/>
              </w:rPr>
            </w:pPr>
          </w:p>
          <w:p w14:paraId="0E664920" w14:textId="77777777" w:rsidR="00CC38CF" w:rsidRPr="003B7C6A" w:rsidRDefault="00CC38CF" w:rsidP="006943A4">
            <w:pPr>
              <w:jc w:val="center"/>
              <w:rPr>
                <w:sz w:val="16"/>
                <w:szCs w:val="16"/>
              </w:rPr>
            </w:pPr>
            <w:r>
              <w:rPr>
                <w:sz w:val="16"/>
                <w:szCs w:val="16"/>
              </w:rPr>
              <w:t>5</w:t>
            </w:r>
          </w:p>
        </w:tc>
        <w:tc>
          <w:tcPr>
            <w:tcW w:w="299" w:type="dxa"/>
            <w:tcBorders>
              <w:bottom w:val="single" w:sz="4" w:space="0" w:color="auto"/>
            </w:tcBorders>
            <w:shd w:val="clear" w:color="auto" w:fill="8DB3E2" w:themeFill="text2" w:themeFillTint="66"/>
            <w:vAlign w:val="center"/>
          </w:tcPr>
          <w:p w14:paraId="05101424" w14:textId="77777777" w:rsidR="00CC38CF" w:rsidRDefault="00CC38CF" w:rsidP="006943A4">
            <w:pPr>
              <w:jc w:val="center"/>
              <w:rPr>
                <w:sz w:val="16"/>
                <w:szCs w:val="16"/>
              </w:rPr>
            </w:pPr>
          </w:p>
          <w:p w14:paraId="54E14F71" w14:textId="77777777" w:rsidR="00CC38CF" w:rsidRPr="003B7C6A" w:rsidRDefault="00CC38CF" w:rsidP="006943A4">
            <w:pPr>
              <w:jc w:val="center"/>
              <w:rPr>
                <w:sz w:val="16"/>
                <w:szCs w:val="16"/>
              </w:rPr>
            </w:pPr>
            <w:r>
              <w:rPr>
                <w:sz w:val="16"/>
                <w:szCs w:val="16"/>
              </w:rPr>
              <w:t>6</w:t>
            </w:r>
          </w:p>
        </w:tc>
        <w:tc>
          <w:tcPr>
            <w:tcW w:w="299" w:type="dxa"/>
            <w:tcBorders>
              <w:bottom w:val="single" w:sz="4" w:space="0" w:color="auto"/>
            </w:tcBorders>
            <w:shd w:val="clear" w:color="auto" w:fill="8DB3E2" w:themeFill="text2" w:themeFillTint="66"/>
            <w:vAlign w:val="center"/>
          </w:tcPr>
          <w:p w14:paraId="62B17BE3" w14:textId="77777777" w:rsidR="00CC38CF" w:rsidRDefault="00CC38CF" w:rsidP="006943A4">
            <w:pPr>
              <w:jc w:val="center"/>
              <w:rPr>
                <w:sz w:val="16"/>
                <w:szCs w:val="16"/>
              </w:rPr>
            </w:pPr>
          </w:p>
          <w:p w14:paraId="4DEAAB80" w14:textId="77777777" w:rsidR="00CC38CF" w:rsidRPr="003B7C6A" w:rsidRDefault="00CC38CF" w:rsidP="006943A4">
            <w:pPr>
              <w:jc w:val="center"/>
              <w:rPr>
                <w:sz w:val="16"/>
                <w:szCs w:val="16"/>
              </w:rPr>
            </w:pPr>
            <w:r>
              <w:rPr>
                <w:sz w:val="16"/>
                <w:szCs w:val="16"/>
              </w:rPr>
              <w:t>7</w:t>
            </w:r>
          </w:p>
        </w:tc>
        <w:tc>
          <w:tcPr>
            <w:tcW w:w="299" w:type="dxa"/>
            <w:tcBorders>
              <w:bottom w:val="single" w:sz="4" w:space="0" w:color="auto"/>
            </w:tcBorders>
            <w:shd w:val="clear" w:color="auto" w:fill="8DB3E2" w:themeFill="text2" w:themeFillTint="66"/>
            <w:vAlign w:val="center"/>
          </w:tcPr>
          <w:p w14:paraId="3EC226E4" w14:textId="77777777" w:rsidR="00CC38CF" w:rsidRDefault="00CC38CF" w:rsidP="006943A4">
            <w:pPr>
              <w:jc w:val="center"/>
              <w:rPr>
                <w:sz w:val="16"/>
                <w:szCs w:val="16"/>
              </w:rPr>
            </w:pPr>
          </w:p>
          <w:p w14:paraId="395AC70E" w14:textId="77777777" w:rsidR="00CC38CF" w:rsidRPr="003B7C6A" w:rsidRDefault="00CC38CF" w:rsidP="006943A4">
            <w:pPr>
              <w:jc w:val="center"/>
              <w:rPr>
                <w:sz w:val="16"/>
                <w:szCs w:val="16"/>
              </w:rPr>
            </w:pPr>
            <w:r>
              <w:rPr>
                <w:sz w:val="16"/>
                <w:szCs w:val="16"/>
              </w:rPr>
              <w:t>8</w:t>
            </w:r>
          </w:p>
        </w:tc>
        <w:tc>
          <w:tcPr>
            <w:tcW w:w="299" w:type="dxa"/>
            <w:tcBorders>
              <w:bottom w:val="single" w:sz="4" w:space="0" w:color="auto"/>
            </w:tcBorders>
            <w:shd w:val="clear" w:color="auto" w:fill="8DB3E2" w:themeFill="text2" w:themeFillTint="66"/>
            <w:vAlign w:val="center"/>
          </w:tcPr>
          <w:p w14:paraId="6A932FD6" w14:textId="77777777" w:rsidR="00CC38CF" w:rsidRDefault="00CC38CF" w:rsidP="006943A4">
            <w:pPr>
              <w:jc w:val="center"/>
              <w:rPr>
                <w:sz w:val="16"/>
                <w:szCs w:val="16"/>
              </w:rPr>
            </w:pPr>
          </w:p>
          <w:p w14:paraId="2B9F1716" w14:textId="77777777" w:rsidR="00CC38CF" w:rsidRPr="003B7C6A" w:rsidRDefault="00CC38CF" w:rsidP="006943A4">
            <w:pPr>
              <w:jc w:val="center"/>
              <w:rPr>
                <w:sz w:val="16"/>
                <w:szCs w:val="16"/>
              </w:rPr>
            </w:pPr>
            <w:r>
              <w:rPr>
                <w:sz w:val="16"/>
                <w:szCs w:val="16"/>
              </w:rPr>
              <w:t>9</w:t>
            </w:r>
          </w:p>
        </w:tc>
        <w:tc>
          <w:tcPr>
            <w:tcW w:w="299" w:type="dxa"/>
            <w:tcBorders>
              <w:bottom w:val="single" w:sz="4" w:space="0" w:color="auto"/>
            </w:tcBorders>
            <w:shd w:val="clear" w:color="auto" w:fill="8DB3E2" w:themeFill="text2" w:themeFillTint="66"/>
            <w:vAlign w:val="center"/>
          </w:tcPr>
          <w:p w14:paraId="11456184" w14:textId="77777777" w:rsidR="00CC38CF" w:rsidRDefault="00CC38CF" w:rsidP="006943A4">
            <w:pPr>
              <w:jc w:val="center"/>
              <w:rPr>
                <w:sz w:val="16"/>
                <w:szCs w:val="16"/>
              </w:rPr>
            </w:pPr>
            <w:r>
              <w:rPr>
                <w:sz w:val="16"/>
                <w:szCs w:val="16"/>
              </w:rPr>
              <w:t>3</w:t>
            </w:r>
          </w:p>
          <w:p w14:paraId="2DBAB31C" w14:textId="77777777" w:rsidR="00CC38CF" w:rsidRPr="003B7C6A" w:rsidRDefault="00CC38CF" w:rsidP="006943A4">
            <w:pPr>
              <w:jc w:val="center"/>
              <w:rPr>
                <w:sz w:val="16"/>
                <w:szCs w:val="16"/>
              </w:rPr>
            </w:pPr>
            <w:r>
              <w:rPr>
                <w:sz w:val="16"/>
                <w:szCs w:val="16"/>
              </w:rPr>
              <w:t>0</w:t>
            </w:r>
          </w:p>
        </w:tc>
        <w:tc>
          <w:tcPr>
            <w:tcW w:w="299" w:type="dxa"/>
            <w:tcBorders>
              <w:bottom w:val="single" w:sz="4" w:space="0" w:color="auto"/>
            </w:tcBorders>
            <w:shd w:val="clear" w:color="auto" w:fill="8DB3E2" w:themeFill="text2" w:themeFillTint="66"/>
            <w:vAlign w:val="center"/>
          </w:tcPr>
          <w:p w14:paraId="6E760ED0" w14:textId="77777777" w:rsidR="00CC38CF" w:rsidRDefault="00CC38CF" w:rsidP="006943A4">
            <w:pPr>
              <w:jc w:val="center"/>
              <w:rPr>
                <w:sz w:val="16"/>
                <w:szCs w:val="16"/>
              </w:rPr>
            </w:pPr>
          </w:p>
          <w:p w14:paraId="42233301" w14:textId="77777777" w:rsidR="00CC38CF" w:rsidRPr="003B7C6A" w:rsidRDefault="00CC38CF" w:rsidP="006943A4">
            <w:pPr>
              <w:jc w:val="center"/>
              <w:rPr>
                <w:sz w:val="16"/>
                <w:szCs w:val="16"/>
              </w:rPr>
            </w:pPr>
            <w:r>
              <w:rPr>
                <w:sz w:val="16"/>
                <w:szCs w:val="16"/>
              </w:rPr>
              <w:t>1</w:t>
            </w:r>
          </w:p>
        </w:tc>
        <w:tc>
          <w:tcPr>
            <w:tcW w:w="305" w:type="dxa"/>
            <w:gridSpan w:val="2"/>
            <w:tcBorders>
              <w:bottom w:val="single" w:sz="4" w:space="0" w:color="auto"/>
            </w:tcBorders>
            <w:shd w:val="clear" w:color="auto" w:fill="8DB3E2" w:themeFill="text2" w:themeFillTint="66"/>
            <w:vAlign w:val="center"/>
          </w:tcPr>
          <w:p w14:paraId="5B688780" w14:textId="77777777" w:rsidR="00CC38CF" w:rsidRDefault="00CC38CF" w:rsidP="006943A4">
            <w:pPr>
              <w:jc w:val="center"/>
              <w:rPr>
                <w:sz w:val="16"/>
                <w:szCs w:val="16"/>
              </w:rPr>
            </w:pPr>
          </w:p>
          <w:p w14:paraId="5423270B" w14:textId="77777777" w:rsidR="00CC38CF" w:rsidRPr="003B7C6A" w:rsidRDefault="00CC38CF" w:rsidP="006943A4">
            <w:pPr>
              <w:jc w:val="center"/>
              <w:rPr>
                <w:sz w:val="16"/>
                <w:szCs w:val="16"/>
              </w:rPr>
            </w:pPr>
            <w:r>
              <w:rPr>
                <w:sz w:val="16"/>
                <w:szCs w:val="16"/>
              </w:rPr>
              <w:t>2</w:t>
            </w:r>
          </w:p>
        </w:tc>
      </w:tr>
      <w:tr w:rsidR="00FF2508" w:rsidRPr="003B7C6A" w14:paraId="4A13F9A0" w14:textId="77777777" w:rsidTr="002367D0">
        <w:trPr>
          <w:gridAfter w:val="1"/>
          <w:wAfter w:w="6" w:type="dxa"/>
          <w:trHeight w:val="177"/>
        </w:trPr>
        <w:tc>
          <w:tcPr>
            <w:tcW w:w="9562" w:type="dxa"/>
            <w:gridSpan w:val="32"/>
            <w:shd w:val="clear" w:color="auto" w:fill="DBE5F1" w:themeFill="accent1" w:themeFillTint="33"/>
            <w:vAlign w:val="center"/>
          </w:tcPr>
          <w:p w14:paraId="35E5C06E" w14:textId="77777777" w:rsidR="00FF2508" w:rsidRDefault="00FF2508" w:rsidP="006943A4">
            <w:pPr>
              <w:jc w:val="center"/>
            </w:pPr>
            <w:r>
              <w:t>Application Feedback Identifier</w:t>
            </w:r>
          </w:p>
        </w:tc>
      </w:tr>
      <w:tr w:rsidR="00CC38CF" w:rsidRPr="003B7C6A" w14:paraId="4B662330" w14:textId="77777777" w:rsidTr="006943A4">
        <w:trPr>
          <w:gridAfter w:val="1"/>
          <w:wAfter w:w="6" w:type="dxa"/>
          <w:trHeight w:val="177"/>
        </w:trPr>
        <w:tc>
          <w:tcPr>
            <w:tcW w:w="3577" w:type="dxa"/>
            <w:gridSpan w:val="12"/>
            <w:shd w:val="clear" w:color="auto" w:fill="DBE5F1" w:themeFill="accent1" w:themeFillTint="33"/>
            <w:vAlign w:val="center"/>
          </w:tcPr>
          <w:p w14:paraId="7B5C5BC5" w14:textId="77777777" w:rsidR="00CC38CF" w:rsidRPr="003B7C6A" w:rsidRDefault="00FF2508" w:rsidP="006943A4">
            <w:pPr>
              <w:jc w:val="center"/>
            </w:pPr>
            <w:r>
              <w:t>Multistream Message Type</w:t>
            </w:r>
          </w:p>
        </w:tc>
        <w:tc>
          <w:tcPr>
            <w:tcW w:w="1199" w:type="dxa"/>
            <w:gridSpan w:val="4"/>
            <w:shd w:val="clear" w:color="auto" w:fill="DBE5F1" w:themeFill="accent1" w:themeFillTint="33"/>
            <w:vAlign w:val="center"/>
          </w:tcPr>
          <w:p w14:paraId="21397CF2" w14:textId="77777777" w:rsidR="00CC38CF" w:rsidRPr="003B7C6A" w:rsidRDefault="00CC38CF" w:rsidP="006943A4">
            <w:pPr>
              <w:jc w:val="center"/>
            </w:pPr>
            <w:r>
              <w:t>Version</w:t>
            </w:r>
          </w:p>
        </w:tc>
        <w:tc>
          <w:tcPr>
            <w:tcW w:w="4786" w:type="dxa"/>
            <w:gridSpan w:val="16"/>
            <w:shd w:val="clear" w:color="auto" w:fill="DBE5F1" w:themeFill="accent1" w:themeFillTint="33"/>
            <w:vAlign w:val="center"/>
          </w:tcPr>
          <w:p w14:paraId="357B0471" w14:textId="77777777" w:rsidR="00CC38CF" w:rsidRPr="003B7C6A" w:rsidRDefault="00CC38CF" w:rsidP="006943A4">
            <w:pPr>
              <w:jc w:val="center"/>
            </w:pPr>
            <w:r>
              <w:t>SCA Sequence Number</w:t>
            </w:r>
          </w:p>
        </w:tc>
      </w:tr>
    </w:tbl>
    <w:p w14:paraId="2860D4DC" w14:textId="77777777" w:rsidR="00CC38CF" w:rsidRDefault="00CC38CF" w:rsidP="00963651">
      <w:pPr>
        <w:rPr>
          <w:b/>
          <w:u w:val="single"/>
        </w:rPr>
      </w:pPr>
    </w:p>
    <w:p w14:paraId="25D2CF65" w14:textId="77777777" w:rsidR="00FF2508" w:rsidRPr="00412045" w:rsidRDefault="00FF2508" w:rsidP="00FF2508">
      <w:pPr>
        <w:rPr>
          <w:b/>
        </w:rPr>
      </w:pPr>
      <w:r>
        <w:rPr>
          <w:b/>
        </w:rPr>
        <w:t xml:space="preserve">Application Feedback Identifier (32 bits): </w:t>
      </w:r>
      <w:r w:rsidRPr="00D660AC">
        <w:t xml:space="preserve">The </w:t>
      </w:r>
      <w:r>
        <w:t>id</w:t>
      </w:r>
      <w:r w:rsidRPr="00D660AC">
        <w:t xml:space="preserve"> of application-specific feedback</w:t>
      </w:r>
      <w:r>
        <w:t xml:space="preserve"> message. Must be set to 0x4D535452 (the hexadecimal value of ‘MSTR’ in ASCII).</w:t>
      </w:r>
    </w:p>
    <w:p w14:paraId="236B1682" w14:textId="77777777" w:rsidR="00FF2508" w:rsidRDefault="00FF2508" w:rsidP="00FF2508">
      <w:r>
        <w:rPr>
          <w:b/>
        </w:rPr>
        <w:t>Multistream Message Type</w:t>
      </w:r>
      <w:r w:rsidRPr="002011D7">
        <w:rPr>
          <w:b/>
        </w:rPr>
        <w:t xml:space="preserve"> (12 bits):</w:t>
      </w:r>
      <w:r>
        <w:t xml:space="preserve"> The type of application-specific feedback message. Must be set to 3.</w:t>
      </w:r>
    </w:p>
    <w:p w14:paraId="5E4B3145" w14:textId="41273AB9" w:rsidR="00CC38CF" w:rsidRDefault="00CC38CF" w:rsidP="00CC38CF">
      <w:r w:rsidRPr="002011D7">
        <w:rPr>
          <w:b/>
        </w:rPr>
        <w:t>Version (4 bits):</w:t>
      </w:r>
      <w:r>
        <w:t xml:space="preserve"> The version of the SCA-ACK message. Must be set to 1</w:t>
      </w:r>
      <w:ins w:id="447" w:author="nbuckles" w:date="2016-06-27T10:17:00Z">
        <w:r w:rsidR="00B70DE0">
          <w:t xml:space="preserve"> or 2 based on SDP negotiation.</w:t>
        </w:r>
      </w:ins>
      <w:del w:id="448" w:author="nbuckles" w:date="2016-06-27T10:17:00Z">
        <w:r w:rsidDel="00B70DE0">
          <w:delText>.</w:delText>
        </w:r>
      </w:del>
    </w:p>
    <w:p w14:paraId="05AE1F2D" w14:textId="77777777" w:rsidR="00CC38CF" w:rsidRDefault="00CC38CF" w:rsidP="00CC38CF">
      <w:r>
        <w:rPr>
          <w:b/>
        </w:rPr>
        <w:t>Sequence Number</w:t>
      </w:r>
      <w:r>
        <w:t xml:space="preserve"> </w:t>
      </w:r>
      <w:r w:rsidRPr="00BB2622">
        <w:rPr>
          <w:b/>
        </w:rPr>
        <w:t>(16 bits):</w:t>
      </w:r>
      <w:r>
        <w:t xml:space="preserve"> The sequence number of the SCA this message is acknowledging.</w:t>
      </w:r>
    </w:p>
    <w:p w14:paraId="03EEC589" w14:textId="77777777" w:rsidR="00CC38CF" w:rsidRPr="00737211" w:rsidRDefault="00CC38CF" w:rsidP="00CC38CF">
      <w:pPr>
        <w:shd w:val="clear" w:color="auto" w:fill="365F91" w:themeFill="accent1" w:themeFillShade="BF"/>
        <w:rPr>
          <w:b/>
          <w:color w:val="FFFFFF" w:themeColor="background1"/>
        </w:rPr>
      </w:pPr>
      <w:r w:rsidRPr="00737211">
        <w:rPr>
          <w:b/>
          <w:color w:val="FFFFFF" w:themeColor="background1"/>
        </w:rPr>
        <w:t>Implementers note</w:t>
      </w:r>
    </w:p>
    <w:p w14:paraId="7A1CD77B" w14:textId="77777777" w:rsidR="00CC38CF" w:rsidRDefault="00CC38CF" w:rsidP="00CC38CF">
      <w:pPr>
        <w:shd w:val="clear" w:color="auto" w:fill="365F91" w:themeFill="accent1" w:themeFillShade="BF"/>
        <w:rPr>
          <w:color w:val="FFFFFF" w:themeColor="background1"/>
        </w:rPr>
      </w:pPr>
      <w:r>
        <w:rPr>
          <w:color w:val="FFFFFF" w:themeColor="background1"/>
        </w:rPr>
        <w:t>Implementations receiving an SCA with the ‘ACK required’ flag set should send an SCA-ACK packet with a corresponding SCA sequence number.</w:t>
      </w:r>
      <w:r w:rsidR="009473BF">
        <w:rPr>
          <w:color w:val="FFFFFF" w:themeColor="background1"/>
        </w:rPr>
        <w:t xml:space="preserve"> Implementations can send this packet even if the SCA received has a lower sequence number than the previous SCA received (obviating a need to maintain state).</w:t>
      </w:r>
    </w:p>
    <w:p w14:paraId="3F838B29" w14:textId="77777777" w:rsidR="00EB11B3" w:rsidRDefault="00EB11B3" w:rsidP="00EB11B3">
      <w:pPr>
        <w:shd w:val="clear" w:color="auto" w:fill="365F91" w:themeFill="accent1" w:themeFillShade="BF"/>
        <w:rPr>
          <w:color w:val="FFFFFF" w:themeColor="background1"/>
        </w:rPr>
      </w:pPr>
      <w:r>
        <w:rPr>
          <w:color w:val="FFFFFF" w:themeColor="background1"/>
        </w:rPr>
        <w:t>Implementations are free to pick the RTCP encapsulation and SSRC with which to associate the SCA</w:t>
      </w:r>
      <w:r w:rsidR="003B33FF">
        <w:rPr>
          <w:color w:val="FFFFFF" w:themeColor="background1"/>
        </w:rPr>
        <w:t>-ACK</w:t>
      </w:r>
      <w:r>
        <w:rPr>
          <w:color w:val="FFFFFF" w:themeColor="background1"/>
        </w:rPr>
        <w:t xml:space="preserve"> message so long as it follows the RTCP specifications.</w:t>
      </w:r>
    </w:p>
    <w:p w14:paraId="347E78F0" w14:textId="77777777" w:rsidR="00EB11B3" w:rsidRDefault="00EB11B3" w:rsidP="00CC38CF">
      <w:pPr>
        <w:shd w:val="clear" w:color="auto" w:fill="365F91" w:themeFill="accent1" w:themeFillShade="BF"/>
        <w:rPr>
          <w:color w:val="FFFFFF" w:themeColor="background1"/>
        </w:rPr>
      </w:pPr>
      <w:r>
        <w:rPr>
          <w:color w:val="FFFFFF" w:themeColor="background1"/>
        </w:rPr>
        <w:lastRenderedPageBreak/>
        <w:t xml:space="preserve">Receivers that support multiple types of application-layer feedback should use the initial ‘MSTR’ value to differentiate multi-stream control messages from other application-layer feedback messages (such as MARI). The message type field can then </w:t>
      </w:r>
      <w:r w:rsidR="003B33FF">
        <w:rPr>
          <w:color w:val="FFFFFF" w:themeColor="background1"/>
        </w:rPr>
        <w:t>be used to differentiate the SCA-ACK</w:t>
      </w:r>
      <w:r>
        <w:rPr>
          <w:color w:val="FFFFFF" w:themeColor="background1"/>
        </w:rPr>
        <w:t xml:space="preserve"> from other multi-stream control messages.</w:t>
      </w:r>
    </w:p>
    <w:p w14:paraId="72F26F3E" w14:textId="77777777" w:rsidR="00963651" w:rsidRPr="00963651" w:rsidRDefault="001942B7" w:rsidP="00963651">
      <w:pPr>
        <w:rPr>
          <w:b/>
          <w:u w:val="single"/>
        </w:rPr>
      </w:pPr>
      <w:r>
        <w:rPr>
          <w:b/>
          <w:u w:val="single"/>
        </w:rPr>
        <w:t xml:space="preserve">SDP </w:t>
      </w:r>
      <w:r w:rsidR="00963651" w:rsidRPr="00963651">
        <w:rPr>
          <w:b/>
          <w:u w:val="single"/>
        </w:rPr>
        <w:t>Examples</w:t>
      </w:r>
    </w:p>
    <w:p w14:paraId="59A2987B" w14:textId="77777777" w:rsidR="0049533D" w:rsidRPr="00D53B7A" w:rsidRDefault="0049533D" w:rsidP="00E123A4">
      <w:pPr>
        <w:pStyle w:val="NoSpacing"/>
      </w:pPr>
      <w:r>
        <w:t>A set of examples follow, giving the SDPs of a range of hypothetical devices to illustrate how the SDP syntax works, and how it can be used to solve a wide range of use cases relevant to Cisco. To save space incomple</w:t>
      </w:r>
      <w:r w:rsidR="001760E6">
        <w:t>te</w:t>
      </w:r>
      <w:r>
        <w:t xml:space="preserve"> SDP are used, with only the relevant main audio and video portions.</w:t>
      </w:r>
      <w:r w:rsidR="00D53B7A">
        <w:t xml:space="preserve"> Lines that represent new SDP syntax defined in this document are bolded.</w:t>
      </w:r>
    </w:p>
    <w:p w14:paraId="4DC0835F" w14:textId="77777777" w:rsidR="0049533D" w:rsidRDefault="0049533D" w:rsidP="00E123A4">
      <w:pPr>
        <w:pStyle w:val="NoSpacing"/>
      </w:pPr>
    </w:p>
    <w:p w14:paraId="6D7CA16F" w14:textId="77777777" w:rsidR="00794693" w:rsidRPr="00794693" w:rsidRDefault="00794693" w:rsidP="00E123A4">
      <w:pPr>
        <w:pStyle w:val="NoSpacing"/>
        <w:rPr>
          <w:b/>
          <w:u w:val="single"/>
        </w:rPr>
      </w:pPr>
      <w:r w:rsidRPr="00794693">
        <w:rPr>
          <w:b/>
          <w:u w:val="single"/>
        </w:rPr>
        <w:t>Endpoint example</w:t>
      </w:r>
      <w:r>
        <w:rPr>
          <w:b/>
          <w:u w:val="single"/>
        </w:rPr>
        <w:t xml:space="preserve"> (simulcast, local composition)</w:t>
      </w:r>
    </w:p>
    <w:p w14:paraId="614A1BEE" w14:textId="77777777" w:rsidR="00582E01" w:rsidRDefault="00582E01" w:rsidP="00E123A4">
      <w:pPr>
        <w:pStyle w:val="NoSpacing"/>
      </w:pPr>
    </w:p>
    <w:p w14:paraId="731E55FF"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 xml:space="preserve">m=audio 4298 RTP/AVP 113 </w:t>
      </w:r>
      <w:r w:rsidR="002C1A09" w:rsidRPr="00B175A2">
        <w:rPr>
          <w:rFonts w:ascii="Arial" w:hAnsi="Arial" w:cs="Arial"/>
          <w:color w:val="4F81BD" w:themeColor="accent1"/>
          <w:sz w:val="20"/>
          <w:szCs w:val="20"/>
        </w:rPr>
        <w:t xml:space="preserve">108 </w:t>
      </w:r>
      <w:r w:rsidRPr="00B175A2">
        <w:rPr>
          <w:rFonts w:ascii="Arial" w:hAnsi="Arial" w:cs="Arial"/>
          <w:color w:val="4F81BD" w:themeColor="accent1"/>
          <w:sz w:val="20"/>
          <w:szCs w:val="20"/>
        </w:rPr>
        <w:t>0 15</w:t>
      </w:r>
    </w:p>
    <w:p w14:paraId="6DD5FDFC"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a=rtpmap:113 MP4A-LATM/90000</w:t>
      </w:r>
    </w:p>
    <w:p w14:paraId="457DB18B"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a=fmtp:113 profile-level-id=24;object=23;bitrate=96000</w:t>
      </w:r>
    </w:p>
    <w:p w14:paraId="02110B39"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a=rtpmap:108 MP4A-LATM/90000</w:t>
      </w:r>
    </w:p>
    <w:p w14:paraId="62E8487F"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a=fmtp:108 profile-level-id=24;object=23;bitrate=64000</w:t>
      </w:r>
    </w:p>
    <w:p w14:paraId="04321239"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a=rtpmap:0 PCMU/8000/1</w:t>
      </w:r>
    </w:p>
    <w:p w14:paraId="0FF1D646"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a=rtpmap:15 G728/8000</w:t>
      </w:r>
    </w:p>
    <w:p w14:paraId="4BB5EC6F" w14:textId="77777777" w:rsidR="00E123A4" w:rsidRPr="00B175A2" w:rsidRDefault="00E123A4" w:rsidP="00E123A4">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a=sprop-source:</w:t>
      </w:r>
      <w:r w:rsidR="00EE424D">
        <w:rPr>
          <w:rFonts w:ascii="Arial" w:hAnsi="Arial" w:cs="Arial"/>
          <w:b/>
          <w:color w:val="4F81BD" w:themeColor="accent1"/>
          <w:sz w:val="20"/>
          <w:szCs w:val="20"/>
        </w:rPr>
        <w:t xml:space="preserve">1 </w:t>
      </w:r>
      <w:r w:rsidR="00D90D2B">
        <w:rPr>
          <w:rFonts w:ascii="Arial" w:hAnsi="Arial" w:cs="Arial"/>
          <w:b/>
          <w:color w:val="4F81BD" w:themeColor="accent1"/>
          <w:sz w:val="20"/>
          <w:szCs w:val="20"/>
        </w:rPr>
        <w:t>csi</w:t>
      </w:r>
      <w:r w:rsidRPr="00B175A2">
        <w:rPr>
          <w:rFonts w:ascii="Arial" w:hAnsi="Arial" w:cs="Arial"/>
          <w:b/>
          <w:color w:val="4F81BD" w:themeColor="accent1"/>
          <w:sz w:val="20"/>
          <w:szCs w:val="20"/>
        </w:rPr>
        <w:t>=15847168</w:t>
      </w:r>
    </w:p>
    <w:p w14:paraId="1D3C3039" w14:textId="77777777" w:rsidR="00E123A4" w:rsidRPr="00B175A2" w:rsidRDefault="00E123A4" w:rsidP="00E123A4">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a=sprop-simul:1 1</w:t>
      </w:r>
      <w:r w:rsidR="008D11FE" w:rsidRPr="00B175A2">
        <w:rPr>
          <w:rFonts w:ascii="Arial" w:hAnsi="Arial" w:cs="Arial"/>
          <w:b/>
          <w:color w:val="4F81BD" w:themeColor="accent1"/>
          <w:sz w:val="20"/>
          <w:szCs w:val="20"/>
        </w:rPr>
        <w:t>00</w:t>
      </w:r>
      <w:r w:rsidRPr="00B175A2">
        <w:rPr>
          <w:rFonts w:ascii="Arial" w:hAnsi="Arial" w:cs="Arial"/>
          <w:b/>
          <w:color w:val="4F81BD" w:themeColor="accent1"/>
          <w:sz w:val="20"/>
          <w:szCs w:val="20"/>
        </w:rPr>
        <w:t xml:space="preserve"> *</w:t>
      </w:r>
    </w:p>
    <w:p w14:paraId="2912C2A4" w14:textId="77777777" w:rsidR="00582E01" w:rsidRDefault="008D11FE" w:rsidP="00E123A4">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a=sprop-simul:1 101</w:t>
      </w:r>
      <w:r w:rsidR="00582E01" w:rsidRPr="00B175A2">
        <w:rPr>
          <w:rFonts w:ascii="Arial" w:hAnsi="Arial" w:cs="Arial"/>
          <w:b/>
          <w:color w:val="4F81BD" w:themeColor="accent1"/>
          <w:sz w:val="20"/>
          <w:szCs w:val="20"/>
        </w:rPr>
        <w:t xml:space="preserve"> *</w:t>
      </w:r>
    </w:p>
    <w:p w14:paraId="4FC1CF71" w14:textId="77777777" w:rsidR="001508D5" w:rsidRPr="00B175A2" w:rsidRDefault="001508D5" w:rsidP="001508D5">
      <w:pPr>
        <w:pStyle w:val="NoSpacing"/>
        <w:rPr>
          <w:rFonts w:ascii="Arial" w:hAnsi="Arial" w:cs="Arial"/>
          <w:b/>
          <w:color w:val="4F81BD" w:themeColor="accent1"/>
          <w:sz w:val="20"/>
          <w:szCs w:val="20"/>
        </w:rPr>
      </w:pPr>
      <w:r w:rsidRPr="00257AFC">
        <w:rPr>
          <w:rFonts w:ascii="Arial" w:hAnsi="Arial" w:cs="Arial"/>
          <w:b/>
          <w:color w:val="4F81BD" w:themeColor="accent1"/>
          <w:sz w:val="20"/>
          <w:szCs w:val="20"/>
        </w:rPr>
        <w:t xml:space="preserve">a=rtcp-fb:* </w:t>
      </w:r>
      <w:r>
        <w:rPr>
          <w:rFonts w:ascii="Arial" w:hAnsi="Arial" w:cs="Arial"/>
          <w:b/>
          <w:color w:val="4F81BD" w:themeColor="accent1"/>
          <w:sz w:val="20"/>
          <w:szCs w:val="20"/>
        </w:rPr>
        <w:t>ccm cisco-scr</w:t>
      </w:r>
    </w:p>
    <w:p w14:paraId="593FEEED"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a=sendrecv</w:t>
      </w:r>
    </w:p>
    <w:p w14:paraId="04BDE1E1"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m=video 4300 RTP/AVP 126 98</w:t>
      </w:r>
    </w:p>
    <w:p w14:paraId="038F17CF"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b=AS:4000</w:t>
      </w:r>
    </w:p>
    <w:p w14:paraId="239113FA"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a=rtpmap:126 H264/90000</w:t>
      </w:r>
    </w:p>
    <w:p w14:paraId="0FB82501"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a=fmtp:126 profile-level-id=42e016;max-mbps=244800;max-fs=8160;packetization-mode=1</w:t>
      </w:r>
    </w:p>
    <w:p w14:paraId="26706045" w14:textId="77777777" w:rsidR="00E123A4" w:rsidRPr="00B175A2" w:rsidRDefault="00E123A4" w:rsidP="00E123A4">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a=rtpmap:98 H264-SVC/90000</w:t>
      </w:r>
    </w:p>
    <w:p w14:paraId="402A06CA" w14:textId="77777777" w:rsidR="00E123A4" w:rsidRPr="00B175A2" w:rsidRDefault="00E123A4" w:rsidP="00E123A4">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a=fmtp:98 profile-level-id=42e016;max-mbps=244800;max-fs=8160;pac</w:t>
      </w:r>
      <w:r w:rsidR="005B24C1">
        <w:rPr>
          <w:rFonts w:ascii="Arial" w:hAnsi="Arial" w:cs="Arial"/>
          <w:b/>
          <w:color w:val="4F81BD" w:themeColor="accent1"/>
          <w:sz w:val="20"/>
          <w:szCs w:val="20"/>
        </w:rPr>
        <w:t>ketization-mode=1;mst-mode=NI-T</w:t>
      </w:r>
      <w:r w:rsidRPr="00B175A2">
        <w:rPr>
          <w:rFonts w:ascii="Arial" w:hAnsi="Arial" w:cs="Arial"/>
          <w:b/>
          <w:color w:val="4F81BD" w:themeColor="accent1"/>
          <w:sz w:val="20"/>
          <w:szCs w:val="20"/>
        </w:rPr>
        <w:t>;</w:t>
      </w:r>
      <w:r w:rsidR="00636D08">
        <w:rPr>
          <w:rFonts w:ascii="Arial" w:hAnsi="Arial" w:cs="Arial"/>
          <w:b/>
          <w:color w:val="4F81BD" w:themeColor="accent1"/>
          <w:sz w:val="20"/>
          <w:szCs w:val="20"/>
        </w:rPr>
        <w:t>uc</w:t>
      </w:r>
      <w:r w:rsidRPr="00B175A2">
        <w:rPr>
          <w:rFonts w:ascii="Arial" w:hAnsi="Arial" w:cs="Arial"/>
          <w:b/>
          <w:color w:val="4F81BD" w:themeColor="accent1"/>
          <w:sz w:val="20"/>
          <w:szCs w:val="20"/>
        </w:rPr>
        <w:t>-mode=1</w:t>
      </w:r>
    </w:p>
    <w:p w14:paraId="2753576A" w14:textId="77777777" w:rsidR="00E123A4" w:rsidRPr="00B175A2" w:rsidRDefault="00E123A4" w:rsidP="00E123A4">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 xml:space="preserve">a=sprop-source:1 </w:t>
      </w:r>
      <w:r w:rsidR="00D90D2B">
        <w:rPr>
          <w:rFonts w:ascii="Arial" w:hAnsi="Arial" w:cs="Arial"/>
          <w:b/>
          <w:color w:val="4F81BD" w:themeColor="accent1"/>
          <w:sz w:val="20"/>
          <w:szCs w:val="20"/>
        </w:rPr>
        <w:t>csi</w:t>
      </w:r>
      <w:r w:rsidRPr="00B175A2">
        <w:rPr>
          <w:rFonts w:ascii="Arial" w:hAnsi="Arial" w:cs="Arial"/>
          <w:b/>
          <w:color w:val="4F81BD" w:themeColor="accent1"/>
          <w:sz w:val="20"/>
          <w:szCs w:val="20"/>
        </w:rPr>
        <w:t>=15847169;simul=100|101,102</w:t>
      </w:r>
    </w:p>
    <w:p w14:paraId="434D43CA" w14:textId="77777777" w:rsidR="00E123A4" w:rsidRPr="00B175A2" w:rsidRDefault="00E123A4" w:rsidP="00E123A4">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a=sprop-simul:1 100 98 profile-level-id=42e016;max-mbps=244800;max-fs=8160</w:t>
      </w:r>
      <w:r w:rsidR="00D03F6E" w:rsidRPr="00B175A2">
        <w:rPr>
          <w:rFonts w:ascii="Arial" w:hAnsi="Arial" w:cs="Arial"/>
          <w:b/>
          <w:color w:val="4F81BD" w:themeColor="accent1"/>
          <w:sz w:val="20"/>
          <w:szCs w:val="20"/>
        </w:rPr>
        <w:t>;fr-layers=</w:t>
      </w:r>
      <w:r w:rsidR="005C0DE3" w:rsidRPr="00B175A2">
        <w:rPr>
          <w:rFonts w:ascii="Arial" w:hAnsi="Arial" w:cs="Arial"/>
          <w:b/>
          <w:color w:val="4F81BD" w:themeColor="accent1"/>
          <w:sz w:val="20"/>
          <w:szCs w:val="20"/>
        </w:rPr>
        <w:t>750,</w:t>
      </w:r>
      <w:r w:rsidR="00D03F6E" w:rsidRPr="00B175A2">
        <w:rPr>
          <w:rFonts w:ascii="Arial" w:hAnsi="Arial" w:cs="Arial"/>
          <w:b/>
          <w:color w:val="4F81BD" w:themeColor="accent1"/>
          <w:sz w:val="20"/>
          <w:szCs w:val="20"/>
        </w:rPr>
        <w:t>1500,3000</w:t>
      </w:r>
    </w:p>
    <w:p w14:paraId="062E84C3" w14:textId="77777777" w:rsidR="00E123A4" w:rsidRPr="00B175A2" w:rsidRDefault="00E123A4" w:rsidP="00E123A4">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a=sprop-simul:1 101 98 profile-level-id=42e016;max-mbps=108000;max-fs=3600</w:t>
      </w:r>
      <w:r w:rsidR="00D03F6E" w:rsidRPr="00B175A2">
        <w:rPr>
          <w:rFonts w:ascii="Arial" w:hAnsi="Arial" w:cs="Arial"/>
          <w:b/>
          <w:color w:val="4F81BD" w:themeColor="accent1"/>
          <w:sz w:val="20"/>
          <w:szCs w:val="20"/>
        </w:rPr>
        <w:t>;fr-layers=</w:t>
      </w:r>
      <w:r w:rsidR="005C0DE3" w:rsidRPr="00B175A2">
        <w:rPr>
          <w:rFonts w:ascii="Arial" w:hAnsi="Arial" w:cs="Arial"/>
          <w:b/>
          <w:color w:val="4F81BD" w:themeColor="accent1"/>
          <w:sz w:val="20"/>
          <w:szCs w:val="20"/>
        </w:rPr>
        <w:t>750,</w:t>
      </w:r>
      <w:r w:rsidR="00D03F6E" w:rsidRPr="00B175A2">
        <w:rPr>
          <w:rFonts w:ascii="Arial" w:hAnsi="Arial" w:cs="Arial"/>
          <w:b/>
          <w:color w:val="4F81BD" w:themeColor="accent1"/>
          <w:sz w:val="20"/>
          <w:szCs w:val="20"/>
        </w:rPr>
        <w:t>1500,3000</w:t>
      </w:r>
    </w:p>
    <w:p w14:paraId="41A7E14A" w14:textId="77777777" w:rsidR="00D03F6E" w:rsidRDefault="00E123A4" w:rsidP="00D03F6E">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a=sprop-simul:1 102 98 profile-level-id=42e016;max-mbps=108000;max-fs=3600</w:t>
      </w:r>
      <w:r w:rsidR="00D03F6E" w:rsidRPr="00B175A2">
        <w:rPr>
          <w:rFonts w:ascii="Arial" w:hAnsi="Arial" w:cs="Arial"/>
          <w:b/>
          <w:color w:val="4F81BD" w:themeColor="accent1"/>
          <w:sz w:val="20"/>
          <w:szCs w:val="20"/>
        </w:rPr>
        <w:t>;fr-layers=</w:t>
      </w:r>
      <w:r w:rsidR="005C0DE3" w:rsidRPr="00B175A2">
        <w:rPr>
          <w:rFonts w:ascii="Arial" w:hAnsi="Arial" w:cs="Arial"/>
          <w:b/>
          <w:color w:val="4F81BD" w:themeColor="accent1"/>
          <w:sz w:val="20"/>
          <w:szCs w:val="20"/>
        </w:rPr>
        <w:t>750,</w:t>
      </w:r>
      <w:r w:rsidR="00D03F6E" w:rsidRPr="00B175A2">
        <w:rPr>
          <w:rFonts w:ascii="Arial" w:hAnsi="Arial" w:cs="Arial"/>
          <w:b/>
          <w:color w:val="4F81BD" w:themeColor="accent1"/>
          <w:sz w:val="20"/>
          <w:szCs w:val="20"/>
        </w:rPr>
        <w:t>1500,3000</w:t>
      </w:r>
    </w:p>
    <w:p w14:paraId="607AB36A" w14:textId="77777777" w:rsidR="00257AFC" w:rsidRPr="00B175A2" w:rsidRDefault="00257AFC" w:rsidP="00257AFC">
      <w:pPr>
        <w:pStyle w:val="NoSpacing"/>
        <w:rPr>
          <w:rFonts w:ascii="Arial" w:hAnsi="Arial" w:cs="Arial"/>
          <w:b/>
          <w:color w:val="4F81BD" w:themeColor="accent1"/>
          <w:sz w:val="20"/>
          <w:szCs w:val="20"/>
        </w:rPr>
      </w:pPr>
      <w:r w:rsidRPr="00257AFC">
        <w:rPr>
          <w:rFonts w:ascii="Arial" w:hAnsi="Arial" w:cs="Arial"/>
          <w:b/>
          <w:color w:val="4F81BD" w:themeColor="accent1"/>
          <w:sz w:val="20"/>
          <w:szCs w:val="20"/>
        </w:rPr>
        <w:t xml:space="preserve">a=rtcp-fb:* </w:t>
      </w:r>
      <w:r w:rsidR="00FF5B1F">
        <w:rPr>
          <w:rFonts w:ascii="Arial" w:hAnsi="Arial" w:cs="Arial"/>
          <w:b/>
          <w:color w:val="4F81BD" w:themeColor="accent1"/>
          <w:sz w:val="20"/>
          <w:szCs w:val="20"/>
        </w:rPr>
        <w:t>ccm cisco-scr</w:t>
      </w:r>
    </w:p>
    <w:p w14:paraId="5E41DA0C" w14:textId="77777777" w:rsidR="00E123A4" w:rsidRPr="00B175A2" w:rsidRDefault="00E123A4" w:rsidP="00E123A4">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a=sendrecv</w:t>
      </w:r>
    </w:p>
    <w:p w14:paraId="1F56F7D2" w14:textId="77777777" w:rsidR="002C1A09" w:rsidRPr="00582E01" w:rsidRDefault="002C1A09" w:rsidP="00E123A4">
      <w:pPr>
        <w:pStyle w:val="NoSpacing"/>
        <w:rPr>
          <w:color w:val="4F81BD" w:themeColor="accent1"/>
        </w:rPr>
      </w:pPr>
    </w:p>
    <w:p w14:paraId="666DF79F" w14:textId="77777777" w:rsidR="00794693" w:rsidRDefault="00794693" w:rsidP="00794693">
      <w:pPr>
        <w:pStyle w:val="NoSpacing"/>
      </w:pPr>
      <w:r>
        <w:t xml:space="preserve">An SDP snippet from a hypothetical endpoint with a single microphone and single camera. In audio the endpoint </w:t>
      </w:r>
      <w:r w:rsidR="00FB31B2">
        <w:t xml:space="preserve">supports a range of audio codecs and </w:t>
      </w:r>
      <w:r>
        <w:t xml:space="preserve">can simulcast the audio twice using any two formats the receiver wants (allowing a switch to </w:t>
      </w:r>
      <w:r w:rsidR="001F5B6F">
        <w:t>forward</w:t>
      </w:r>
      <w:r>
        <w:t xml:space="preserve"> AAC to some endpoints and G728 to others, for instance). It can also simulcast the video twice, if desired, but here it has further limitations: while it is able to encode a 1080p@30fps stream, it is more limited if required to encode two streams. In this case it is only able to support up to 720p@30fps. Each stream is available with three temporal layerings, at 7.5fps, 15fps and 30fps. The CSIs of the audio and video are specified. Support for SCR and SCA in RTCP is signalled.</w:t>
      </w:r>
    </w:p>
    <w:p w14:paraId="23C181C7" w14:textId="77777777" w:rsidR="00794693" w:rsidRDefault="00794693" w:rsidP="002C1A09">
      <w:pPr>
        <w:pStyle w:val="NoSpacing"/>
      </w:pPr>
    </w:p>
    <w:p w14:paraId="519C822A" w14:textId="77777777" w:rsidR="00F84789" w:rsidRPr="00794693" w:rsidRDefault="00F84789" w:rsidP="00F84789">
      <w:pPr>
        <w:pStyle w:val="NoSpacing"/>
        <w:rPr>
          <w:b/>
          <w:u w:val="single"/>
        </w:rPr>
      </w:pPr>
      <w:r>
        <w:rPr>
          <w:b/>
          <w:u w:val="single"/>
        </w:rPr>
        <w:t>Conferencing device</w:t>
      </w:r>
      <w:r w:rsidRPr="00794693">
        <w:rPr>
          <w:b/>
          <w:u w:val="single"/>
        </w:rPr>
        <w:t xml:space="preserve"> example</w:t>
      </w:r>
      <w:r>
        <w:rPr>
          <w:b/>
          <w:u w:val="single"/>
        </w:rPr>
        <w:t xml:space="preserve"> (switching of multiple, independent audio and video streams)</w:t>
      </w:r>
    </w:p>
    <w:p w14:paraId="7C3A5B0C" w14:textId="77777777" w:rsidR="002C1A09" w:rsidRDefault="002C1A09" w:rsidP="002C1A09">
      <w:pPr>
        <w:pStyle w:val="NoSpacing"/>
      </w:pPr>
    </w:p>
    <w:p w14:paraId="65C3DABC" w14:textId="77777777" w:rsidR="002C1A09" w:rsidRPr="00B175A2" w:rsidRDefault="002C1A09" w:rsidP="002C1A09">
      <w:pPr>
        <w:pStyle w:val="NoSpacing"/>
        <w:rPr>
          <w:rFonts w:ascii="Arial" w:hAnsi="Arial" w:cs="Arial"/>
          <w:color w:val="4F81BD" w:themeColor="accent1"/>
          <w:sz w:val="20"/>
          <w:szCs w:val="20"/>
        </w:rPr>
      </w:pPr>
      <w:r w:rsidRPr="00B175A2">
        <w:rPr>
          <w:rFonts w:ascii="Arial" w:hAnsi="Arial" w:cs="Arial"/>
          <w:color w:val="4F81BD" w:themeColor="accent1"/>
          <w:sz w:val="20"/>
          <w:szCs w:val="20"/>
        </w:rPr>
        <w:t xml:space="preserve">m=audio </w:t>
      </w:r>
      <w:r w:rsidR="008D11FE" w:rsidRPr="00B175A2">
        <w:rPr>
          <w:rFonts w:ascii="Arial" w:hAnsi="Arial" w:cs="Arial"/>
          <w:color w:val="4F81BD" w:themeColor="accent1"/>
          <w:sz w:val="20"/>
          <w:szCs w:val="20"/>
        </w:rPr>
        <w:t>6014</w:t>
      </w:r>
      <w:r w:rsidRPr="00B175A2">
        <w:rPr>
          <w:rFonts w:ascii="Arial" w:hAnsi="Arial" w:cs="Arial"/>
          <w:color w:val="4F81BD" w:themeColor="accent1"/>
          <w:sz w:val="20"/>
          <w:szCs w:val="20"/>
        </w:rPr>
        <w:t xml:space="preserve"> RTP/AVP 113 15</w:t>
      </w:r>
    </w:p>
    <w:p w14:paraId="25AB5669" w14:textId="77777777" w:rsidR="002C1A09" w:rsidRPr="00B175A2" w:rsidRDefault="002C1A09" w:rsidP="002C1A09">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a=rtpmap:113 MP4A-LATM/90000</w:t>
      </w:r>
    </w:p>
    <w:p w14:paraId="391EB424" w14:textId="77777777" w:rsidR="002C1A09" w:rsidRPr="00B175A2" w:rsidRDefault="002C1A09" w:rsidP="002C1A09">
      <w:pPr>
        <w:pStyle w:val="NoSpacing"/>
        <w:rPr>
          <w:rFonts w:ascii="Arial" w:hAnsi="Arial" w:cs="Arial"/>
          <w:color w:val="4F81BD" w:themeColor="accent1"/>
          <w:sz w:val="20"/>
          <w:szCs w:val="20"/>
        </w:rPr>
      </w:pPr>
      <w:r w:rsidRPr="00B175A2">
        <w:rPr>
          <w:rFonts w:ascii="Arial" w:hAnsi="Arial" w:cs="Arial"/>
          <w:color w:val="4F81BD" w:themeColor="accent1"/>
          <w:sz w:val="20"/>
          <w:szCs w:val="20"/>
        </w:rPr>
        <w:lastRenderedPageBreak/>
        <w:t>a=fmtp:113 profile-level-id=24;object=23;bitrate=96000</w:t>
      </w:r>
    </w:p>
    <w:p w14:paraId="69F1932E" w14:textId="77777777" w:rsidR="002C1A09" w:rsidRPr="00B175A2" w:rsidRDefault="002C1A09" w:rsidP="002C1A09">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a=rtpmap:15 G728/8000</w:t>
      </w:r>
    </w:p>
    <w:p w14:paraId="73A83E33" w14:textId="77777777" w:rsidR="002C1A09" w:rsidRPr="00B175A2" w:rsidRDefault="002C1A09" w:rsidP="002C1A09">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a=sprop-source:1</w:t>
      </w:r>
      <w:r w:rsidR="008D11FE" w:rsidRPr="00B175A2">
        <w:rPr>
          <w:rFonts w:ascii="Arial" w:hAnsi="Arial" w:cs="Arial"/>
          <w:b/>
          <w:color w:val="4F81BD" w:themeColor="accent1"/>
          <w:sz w:val="20"/>
          <w:szCs w:val="20"/>
        </w:rPr>
        <w:t xml:space="preserve"> source-count=3</w:t>
      </w:r>
      <w:r w:rsidR="00292941">
        <w:rPr>
          <w:rFonts w:ascii="Arial" w:hAnsi="Arial" w:cs="Arial"/>
          <w:b/>
          <w:color w:val="4F81BD" w:themeColor="accent1"/>
          <w:sz w:val="20"/>
          <w:szCs w:val="20"/>
        </w:rPr>
        <w:t>;policies=as:1</w:t>
      </w:r>
      <w:r w:rsidR="001D4EF6">
        <w:rPr>
          <w:rFonts w:ascii="Arial" w:hAnsi="Arial" w:cs="Arial"/>
          <w:b/>
          <w:color w:val="4F81BD" w:themeColor="accent1"/>
          <w:sz w:val="20"/>
          <w:szCs w:val="20"/>
        </w:rPr>
        <w:t>0</w:t>
      </w:r>
    </w:p>
    <w:p w14:paraId="18671959" w14:textId="77777777" w:rsidR="002C1A09" w:rsidRDefault="002C1A09" w:rsidP="002C1A09">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a=sprop-simul:1 1 *</w:t>
      </w:r>
    </w:p>
    <w:p w14:paraId="464437AF" w14:textId="77777777" w:rsidR="001508D5" w:rsidRPr="00B175A2" w:rsidRDefault="001508D5" w:rsidP="001508D5">
      <w:pPr>
        <w:pStyle w:val="NoSpacing"/>
        <w:rPr>
          <w:rFonts w:ascii="Arial" w:hAnsi="Arial" w:cs="Arial"/>
          <w:b/>
          <w:color w:val="4F81BD" w:themeColor="accent1"/>
          <w:sz w:val="20"/>
          <w:szCs w:val="20"/>
        </w:rPr>
      </w:pPr>
      <w:r w:rsidRPr="00257AFC">
        <w:rPr>
          <w:rFonts w:ascii="Arial" w:hAnsi="Arial" w:cs="Arial"/>
          <w:b/>
          <w:color w:val="4F81BD" w:themeColor="accent1"/>
          <w:sz w:val="20"/>
          <w:szCs w:val="20"/>
        </w:rPr>
        <w:t xml:space="preserve">a=rtcp-fb:* </w:t>
      </w:r>
      <w:r>
        <w:rPr>
          <w:rFonts w:ascii="Arial" w:hAnsi="Arial" w:cs="Arial"/>
          <w:b/>
          <w:color w:val="4F81BD" w:themeColor="accent1"/>
          <w:sz w:val="20"/>
          <w:szCs w:val="20"/>
        </w:rPr>
        <w:t>ccm cisco-scr</w:t>
      </w:r>
    </w:p>
    <w:p w14:paraId="421911EF" w14:textId="77777777" w:rsidR="002C1A09" w:rsidRPr="00B175A2" w:rsidRDefault="002C1A09" w:rsidP="002C1A09">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a=sendrecv</w:t>
      </w:r>
    </w:p>
    <w:p w14:paraId="56D1E41A" w14:textId="77777777" w:rsidR="002C1A09" w:rsidRPr="00B175A2" w:rsidRDefault="002C1A09" w:rsidP="002C1A09">
      <w:pPr>
        <w:pStyle w:val="NoSpacing"/>
        <w:rPr>
          <w:rFonts w:ascii="Arial" w:hAnsi="Arial" w:cs="Arial"/>
          <w:color w:val="4F81BD" w:themeColor="accent1"/>
          <w:sz w:val="20"/>
          <w:szCs w:val="20"/>
        </w:rPr>
      </w:pPr>
      <w:r w:rsidRPr="00B175A2">
        <w:rPr>
          <w:rFonts w:ascii="Arial" w:hAnsi="Arial" w:cs="Arial"/>
          <w:color w:val="4F81BD" w:themeColor="accent1"/>
          <w:sz w:val="20"/>
          <w:szCs w:val="20"/>
        </w:rPr>
        <w:t xml:space="preserve">m=video </w:t>
      </w:r>
      <w:r w:rsidR="008D11FE" w:rsidRPr="00B175A2">
        <w:rPr>
          <w:rFonts w:ascii="Arial" w:hAnsi="Arial" w:cs="Arial"/>
          <w:color w:val="4F81BD" w:themeColor="accent1"/>
          <w:sz w:val="20"/>
          <w:szCs w:val="20"/>
        </w:rPr>
        <w:t>6016</w:t>
      </w:r>
      <w:r w:rsidRPr="00B175A2">
        <w:rPr>
          <w:rFonts w:ascii="Arial" w:hAnsi="Arial" w:cs="Arial"/>
          <w:color w:val="4F81BD" w:themeColor="accent1"/>
          <w:sz w:val="20"/>
          <w:szCs w:val="20"/>
        </w:rPr>
        <w:t xml:space="preserve"> RTP/AVP 126 98</w:t>
      </w:r>
    </w:p>
    <w:p w14:paraId="4D2890F6" w14:textId="77777777" w:rsidR="002C1A09" w:rsidRPr="00B175A2" w:rsidRDefault="008D11FE" w:rsidP="002C1A09">
      <w:pPr>
        <w:pStyle w:val="NoSpacing"/>
        <w:rPr>
          <w:rFonts w:ascii="Arial" w:hAnsi="Arial" w:cs="Arial"/>
          <w:color w:val="4F81BD" w:themeColor="accent1"/>
          <w:sz w:val="20"/>
          <w:szCs w:val="20"/>
        </w:rPr>
      </w:pPr>
      <w:r w:rsidRPr="00B175A2">
        <w:rPr>
          <w:rFonts w:ascii="Arial" w:hAnsi="Arial" w:cs="Arial"/>
          <w:color w:val="4F81BD" w:themeColor="accent1"/>
          <w:sz w:val="20"/>
          <w:szCs w:val="20"/>
        </w:rPr>
        <w:t>b=AS:8</w:t>
      </w:r>
      <w:r w:rsidR="002C1A09" w:rsidRPr="00B175A2">
        <w:rPr>
          <w:rFonts w:ascii="Arial" w:hAnsi="Arial" w:cs="Arial"/>
          <w:color w:val="4F81BD" w:themeColor="accent1"/>
          <w:sz w:val="20"/>
          <w:szCs w:val="20"/>
        </w:rPr>
        <w:t>000</w:t>
      </w:r>
    </w:p>
    <w:p w14:paraId="284E0D34" w14:textId="77777777" w:rsidR="002C1A09" w:rsidRPr="00B175A2" w:rsidRDefault="002C1A09" w:rsidP="002C1A09">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a=rtpmap:126 H264/90000</w:t>
      </w:r>
    </w:p>
    <w:p w14:paraId="555D4394" w14:textId="77777777" w:rsidR="002C1A09" w:rsidRPr="00B175A2" w:rsidRDefault="002C1A09" w:rsidP="002C1A09">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a=fmtp:126 profile-level-id=42e016;max-mbps=244800;max-fs=8160;packetization-mode=1</w:t>
      </w:r>
    </w:p>
    <w:p w14:paraId="75F66DBD" w14:textId="77777777" w:rsidR="002C1A09" w:rsidRPr="00B175A2" w:rsidRDefault="002C1A09" w:rsidP="002C1A09">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a=rtpmap:98 H264-SVC/90000</w:t>
      </w:r>
    </w:p>
    <w:p w14:paraId="09DCD7DC" w14:textId="77777777" w:rsidR="002C1A09" w:rsidRPr="00B175A2" w:rsidRDefault="002C1A09" w:rsidP="002C1A09">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a=fmtp:98 profile-level-id=42e016;max-mbps=244800;max-fs=8160;packetization-mode=1;mst-mode=NI-T;</w:t>
      </w:r>
      <w:r w:rsidR="00636D08">
        <w:rPr>
          <w:rFonts w:ascii="Arial" w:hAnsi="Arial" w:cs="Arial"/>
          <w:b/>
          <w:color w:val="4F81BD" w:themeColor="accent1"/>
          <w:sz w:val="20"/>
          <w:szCs w:val="20"/>
        </w:rPr>
        <w:t>uc</w:t>
      </w:r>
      <w:r w:rsidRPr="00B175A2">
        <w:rPr>
          <w:rFonts w:ascii="Arial" w:hAnsi="Arial" w:cs="Arial"/>
          <w:b/>
          <w:color w:val="4F81BD" w:themeColor="accent1"/>
          <w:sz w:val="20"/>
          <w:szCs w:val="20"/>
        </w:rPr>
        <w:t>-mode=1</w:t>
      </w:r>
    </w:p>
    <w:p w14:paraId="7851D17C" w14:textId="77777777" w:rsidR="002C1A09" w:rsidRPr="00B175A2" w:rsidRDefault="002C1A09" w:rsidP="002C1A09">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 xml:space="preserve">a=sprop-source:1 </w:t>
      </w:r>
      <w:r w:rsidR="00645C18">
        <w:rPr>
          <w:rFonts w:ascii="Arial" w:hAnsi="Arial" w:cs="Arial"/>
          <w:b/>
          <w:color w:val="4F81BD" w:themeColor="accent1"/>
          <w:sz w:val="20"/>
          <w:szCs w:val="20"/>
        </w:rPr>
        <w:t>policies=as</w:t>
      </w:r>
      <w:r w:rsidR="00F84789">
        <w:rPr>
          <w:rFonts w:ascii="Arial" w:hAnsi="Arial" w:cs="Arial"/>
          <w:b/>
          <w:color w:val="4F81BD" w:themeColor="accent1"/>
          <w:sz w:val="20"/>
          <w:szCs w:val="20"/>
        </w:rPr>
        <w:t>:1</w:t>
      </w:r>
      <w:r w:rsidR="001D4EF6">
        <w:rPr>
          <w:rFonts w:ascii="Arial" w:hAnsi="Arial" w:cs="Arial"/>
          <w:b/>
          <w:color w:val="4F81BD" w:themeColor="accent1"/>
          <w:sz w:val="20"/>
          <w:szCs w:val="20"/>
        </w:rPr>
        <w:t>0,rs:11</w:t>
      </w:r>
    </w:p>
    <w:p w14:paraId="75DE7595" w14:textId="77777777" w:rsidR="002C1A09" w:rsidRPr="00B175A2" w:rsidRDefault="002C1A09" w:rsidP="002C1A09">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 xml:space="preserve">a=sprop-simul:1 </w:t>
      </w:r>
      <w:r w:rsidR="008D11FE" w:rsidRPr="00B175A2">
        <w:rPr>
          <w:rFonts w:ascii="Arial" w:hAnsi="Arial" w:cs="Arial"/>
          <w:b/>
          <w:color w:val="4F81BD" w:themeColor="accent1"/>
          <w:sz w:val="20"/>
          <w:szCs w:val="20"/>
        </w:rPr>
        <w:t>1</w:t>
      </w:r>
      <w:r w:rsidRPr="00B175A2">
        <w:rPr>
          <w:rFonts w:ascii="Arial" w:hAnsi="Arial" w:cs="Arial"/>
          <w:b/>
          <w:color w:val="4F81BD" w:themeColor="accent1"/>
          <w:sz w:val="20"/>
          <w:szCs w:val="20"/>
        </w:rPr>
        <w:t xml:space="preserve"> 98 profile-level-id=42e016;max-mbps=244800;max-fs=8160;fr-layers=1500,3000</w:t>
      </w:r>
    </w:p>
    <w:p w14:paraId="7251D8ED" w14:textId="77777777" w:rsidR="009055F6" w:rsidRPr="00B175A2" w:rsidRDefault="006342B3" w:rsidP="009055F6">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a=sprop-source:2 source-count=5</w:t>
      </w:r>
      <w:r w:rsidR="00645C18">
        <w:rPr>
          <w:rFonts w:ascii="Arial" w:hAnsi="Arial" w:cs="Arial"/>
          <w:b/>
          <w:color w:val="4F81BD" w:themeColor="accent1"/>
          <w:sz w:val="20"/>
          <w:szCs w:val="20"/>
        </w:rPr>
        <w:t>;</w:t>
      </w:r>
      <w:r w:rsidR="009055F6" w:rsidRPr="009055F6">
        <w:rPr>
          <w:rFonts w:ascii="Arial" w:hAnsi="Arial" w:cs="Arial"/>
          <w:b/>
          <w:color w:val="4F81BD" w:themeColor="accent1"/>
          <w:sz w:val="20"/>
          <w:szCs w:val="20"/>
        </w:rPr>
        <w:t xml:space="preserve"> </w:t>
      </w:r>
      <w:r w:rsidR="009055F6">
        <w:rPr>
          <w:rFonts w:ascii="Arial" w:hAnsi="Arial" w:cs="Arial"/>
          <w:b/>
          <w:color w:val="4F81BD" w:themeColor="accent1"/>
          <w:sz w:val="20"/>
          <w:szCs w:val="20"/>
        </w:rPr>
        <w:t>policies=as:10,rs:11</w:t>
      </w:r>
    </w:p>
    <w:p w14:paraId="48FBE96B" w14:textId="77777777" w:rsidR="002C1A09" w:rsidRDefault="002C1A09" w:rsidP="006342B3">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a=sprop-simul:</w:t>
      </w:r>
      <w:r w:rsidR="006342B3" w:rsidRPr="00B175A2">
        <w:rPr>
          <w:rFonts w:ascii="Arial" w:hAnsi="Arial" w:cs="Arial"/>
          <w:b/>
          <w:color w:val="4F81BD" w:themeColor="accent1"/>
          <w:sz w:val="20"/>
          <w:szCs w:val="20"/>
        </w:rPr>
        <w:t>2 2</w:t>
      </w:r>
      <w:r w:rsidRPr="00B175A2">
        <w:rPr>
          <w:rFonts w:ascii="Arial" w:hAnsi="Arial" w:cs="Arial"/>
          <w:b/>
          <w:color w:val="4F81BD" w:themeColor="accent1"/>
          <w:sz w:val="20"/>
          <w:szCs w:val="20"/>
        </w:rPr>
        <w:t xml:space="preserve"> 98 profile-level-id=42e016;max-mbps=108000;max-fs=3600;fr-layers=1500,3000</w:t>
      </w:r>
    </w:p>
    <w:p w14:paraId="03368850" w14:textId="77777777" w:rsidR="003C2B96" w:rsidRPr="00B175A2" w:rsidRDefault="003C2B96" w:rsidP="003C2B96">
      <w:pPr>
        <w:pStyle w:val="NoSpacing"/>
        <w:rPr>
          <w:rFonts w:ascii="Arial" w:hAnsi="Arial" w:cs="Arial"/>
          <w:b/>
          <w:color w:val="4F81BD" w:themeColor="accent1"/>
          <w:sz w:val="20"/>
          <w:szCs w:val="20"/>
        </w:rPr>
      </w:pPr>
      <w:r w:rsidRPr="00257AFC">
        <w:rPr>
          <w:rFonts w:ascii="Arial" w:hAnsi="Arial" w:cs="Arial"/>
          <w:b/>
          <w:color w:val="4F81BD" w:themeColor="accent1"/>
          <w:sz w:val="20"/>
          <w:szCs w:val="20"/>
        </w:rPr>
        <w:t xml:space="preserve">a=rtcp-fb:* </w:t>
      </w:r>
      <w:r>
        <w:rPr>
          <w:rFonts w:ascii="Arial" w:hAnsi="Arial" w:cs="Arial"/>
          <w:b/>
          <w:color w:val="4F81BD" w:themeColor="accent1"/>
          <w:sz w:val="20"/>
          <w:szCs w:val="20"/>
        </w:rPr>
        <w:t>ccm cisco-scr</w:t>
      </w:r>
    </w:p>
    <w:p w14:paraId="5E1821C1" w14:textId="77777777" w:rsidR="002C1A09" w:rsidRDefault="002C1A09" w:rsidP="002C1A09">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a=sendrecv</w:t>
      </w:r>
    </w:p>
    <w:p w14:paraId="5ED3C7E6" w14:textId="77777777" w:rsidR="00F84789" w:rsidRDefault="00F84789" w:rsidP="002C1A09">
      <w:pPr>
        <w:pStyle w:val="NoSpacing"/>
        <w:rPr>
          <w:rFonts w:ascii="Arial" w:hAnsi="Arial" w:cs="Arial"/>
          <w:color w:val="4F81BD" w:themeColor="accent1"/>
          <w:sz w:val="20"/>
          <w:szCs w:val="20"/>
        </w:rPr>
      </w:pPr>
    </w:p>
    <w:p w14:paraId="7DA8AAC7" w14:textId="77777777" w:rsidR="00F84789" w:rsidRDefault="00F84789" w:rsidP="00F84789">
      <w:pPr>
        <w:pStyle w:val="NoSpacing"/>
      </w:pPr>
      <w:r>
        <w:t>An SDP snippet from a hypothetical switching MCU. In audio the MCU can supply up to three streams, encoded in either AAC or G728. In video the device can supply up to six streams, one at up to 1080p@30fps and five at up to 720p@30fps. As the streams are switched, not static, sources no CSIs are specified. The MCU supports active speaker switching and receiver source selection for video, but only supports active speaker switching in audio. Support for SCR and SCA in RTCP is signalled.</w:t>
      </w:r>
    </w:p>
    <w:p w14:paraId="4AAC8788" w14:textId="77777777" w:rsidR="00F84789" w:rsidRPr="00B175A2" w:rsidRDefault="00F84789" w:rsidP="002C1A09">
      <w:pPr>
        <w:pStyle w:val="NoSpacing"/>
        <w:rPr>
          <w:rFonts w:ascii="Arial" w:hAnsi="Arial" w:cs="Arial"/>
          <w:color w:val="4F81BD" w:themeColor="accent1"/>
          <w:sz w:val="20"/>
          <w:szCs w:val="20"/>
        </w:rPr>
      </w:pPr>
    </w:p>
    <w:p w14:paraId="57D85455" w14:textId="77777777" w:rsidR="007C790D" w:rsidRPr="00794693" w:rsidRDefault="007C790D" w:rsidP="007C790D">
      <w:pPr>
        <w:pStyle w:val="NoSpacing"/>
        <w:rPr>
          <w:b/>
          <w:u w:val="single"/>
        </w:rPr>
      </w:pPr>
      <w:r>
        <w:rPr>
          <w:b/>
          <w:u w:val="single"/>
        </w:rPr>
        <w:t>H265-capable endpoint</w:t>
      </w:r>
      <w:r w:rsidRPr="00794693">
        <w:rPr>
          <w:b/>
          <w:u w:val="single"/>
        </w:rPr>
        <w:t xml:space="preserve"> example</w:t>
      </w:r>
      <w:r>
        <w:rPr>
          <w:b/>
          <w:u w:val="single"/>
        </w:rPr>
        <w:t xml:space="preserve"> (simulcast of H264 and H265)</w:t>
      </w:r>
    </w:p>
    <w:p w14:paraId="2128183F" w14:textId="77777777" w:rsidR="002C1A09" w:rsidRDefault="002C1A09" w:rsidP="002C1A09">
      <w:pPr>
        <w:pStyle w:val="NoSpacing"/>
      </w:pPr>
    </w:p>
    <w:p w14:paraId="1A36FAC9" w14:textId="77777777" w:rsidR="007C790D" w:rsidRPr="00B175A2" w:rsidRDefault="007C790D" w:rsidP="007C790D">
      <w:pPr>
        <w:pStyle w:val="NoSpacing"/>
        <w:rPr>
          <w:rFonts w:ascii="Arial" w:hAnsi="Arial" w:cs="Arial"/>
          <w:color w:val="4F81BD" w:themeColor="accent1"/>
          <w:sz w:val="20"/>
          <w:szCs w:val="20"/>
        </w:rPr>
      </w:pPr>
      <w:r w:rsidRPr="00B175A2">
        <w:rPr>
          <w:rFonts w:ascii="Arial" w:hAnsi="Arial" w:cs="Arial"/>
          <w:color w:val="4F81BD" w:themeColor="accent1"/>
          <w:sz w:val="20"/>
          <w:szCs w:val="20"/>
        </w:rPr>
        <w:t>m=video 4300 RTP/AVP 126 98</w:t>
      </w:r>
      <w:r>
        <w:rPr>
          <w:rFonts w:ascii="Arial" w:hAnsi="Arial" w:cs="Arial"/>
          <w:color w:val="4F81BD" w:themeColor="accent1"/>
          <w:sz w:val="20"/>
          <w:szCs w:val="20"/>
        </w:rPr>
        <w:t xml:space="preserve"> 104</w:t>
      </w:r>
    </w:p>
    <w:p w14:paraId="4A3FB8F3" w14:textId="77777777" w:rsidR="007C790D" w:rsidRPr="00B175A2" w:rsidRDefault="007C790D" w:rsidP="007C790D">
      <w:pPr>
        <w:pStyle w:val="NoSpacing"/>
        <w:rPr>
          <w:rFonts w:ascii="Arial" w:hAnsi="Arial" w:cs="Arial"/>
          <w:color w:val="4F81BD" w:themeColor="accent1"/>
          <w:sz w:val="20"/>
          <w:szCs w:val="20"/>
        </w:rPr>
      </w:pPr>
      <w:r w:rsidRPr="00B175A2">
        <w:rPr>
          <w:rFonts w:ascii="Arial" w:hAnsi="Arial" w:cs="Arial"/>
          <w:color w:val="4F81BD" w:themeColor="accent1"/>
          <w:sz w:val="20"/>
          <w:szCs w:val="20"/>
        </w:rPr>
        <w:t>b=AS:4000</w:t>
      </w:r>
    </w:p>
    <w:p w14:paraId="09A72A82" w14:textId="77777777" w:rsidR="007C790D" w:rsidRPr="00B175A2" w:rsidRDefault="007C790D" w:rsidP="007C790D">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a=rtpmap:126 H264/90000</w:t>
      </w:r>
    </w:p>
    <w:p w14:paraId="6D1663BD" w14:textId="77777777" w:rsidR="007C790D" w:rsidRPr="00B175A2" w:rsidRDefault="007C790D" w:rsidP="007C790D">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a=fmtp:126 profile-level-id=42e016;max-mbps=244800;max-fs=8160;packetization-mode=1</w:t>
      </w:r>
    </w:p>
    <w:p w14:paraId="0EFD3170" w14:textId="77777777" w:rsidR="007C790D" w:rsidRPr="00B175A2" w:rsidRDefault="007C790D" w:rsidP="007C790D">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a=rtpmap:98 H264-SVC/90000</w:t>
      </w:r>
    </w:p>
    <w:p w14:paraId="225E5F32" w14:textId="77777777" w:rsidR="007C790D" w:rsidRDefault="007C790D" w:rsidP="007C790D">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a=fmtp:98 profile-level-id=42e016;max-mbps=244800;max-fs=8160;packetization-mode=1;mst-mode=NI-T;</w:t>
      </w:r>
      <w:r w:rsidR="00636D08">
        <w:rPr>
          <w:rFonts w:ascii="Arial" w:hAnsi="Arial" w:cs="Arial"/>
          <w:b/>
          <w:color w:val="4F81BD" w:themeColor="accent1"/>
          <w:sz w:val="20"/>
          <w:szCs w:val="20"/>
        </w:rPr>
        <w:t>uc</w:t>
      </w:r>
      <w:r w:rsidRPr="00B175A2">
        <w:rPr>
          <w:rFonts w:ascii="Arial" w:hAnsi="Arial" w:cs="Arial"/>
          <w:b/>
          <w:color w:val="4F81BD" w:themeColor="accent1"/>
          <w:sz w:val="20"/>
          <w:szCs w:val="20"/>
        </w:rPr>
        <w:t>-mode=1</w:t>
      </w:r>
    </w:p>
    <w:p w14:paraId="1976BBE9" w14:textId="77777777" w:rsidR="007C790D" w:rsidRDefault="007C790D" w:rsidP="007C790D">
      <w:pPr>
        <w:pStyle w:val="NoSpacing"/>
        <w:rPr>
          <w:rFonts w:ascii="Arial" w:hAnsi="Arial" w:cs="Arial"/>
          <w:b/>
          <w:color w:val="4F81BD" w:themeColor="accent1"/>
          <w:sz w:val="20"/>
          <w:szCs w:val="20"/>
        </w:rPr>
      </w:pPr>
      <w:r>
        <w:rPr>
          <w:rFonts w:ascii="Arial" w:hAnsi="Arial" w:cs="Arial"/>
          <w:b/>
          <w:color w:val="4F81BD" w:themeColor="accent1"/>
          <w:sz w:val="20"/>
          <w:szCs w:val="20"/>
        </w:rPr>
        <w:t>a=rtpmap:104 H265/90000</w:t>
      </w:r>
    </w:p>
    <w:p w14:paraId="7B139CB4" w14:textId="77777777" w:rsidR="007C790D" w:rsidRPr="00B175A2" w:rsidRDefault="007C790D" w:rsidP="007C790D">
      <w:pPr>
        <w:pStyle w:val="NoSpacing"/>
        <w:rPr>
          <w:rFonts w:ascii="Arial" w:hAnsi="Arial" w:cs="Arial"/>
          <w:b/>
          <w:color w:val="4F81BD" w:themeColor="accent1"/>
          <w:sz w:val="20"/>
          <w:szCs w:val="20"/>
        </w:rPr>
      </w:pPr>
      <w:r>
        <w:rPr>
          <w:rFonts w:ascii="Arial" w:hAnsi="Arial" w:cs="Arial"/>
          <w:b/>
          <w:color w:val="4F81BD" w:themeColor="accent1"/>
          <w:sz w:val="20"/>
          <w:szCs w:val="20"/>
        </w:rPr>
        <w:t>a=fmtp:104 example-caps=1080p30;packetization-mode=1</w:t>
      </w:r>
    </w:p>
    <w:p w14:paraId="3A6F9509" w14:textId="77777777" w:rsidR="007C790D" w:rsidRPr="00B175A2" w:rsidRDefault="007C790D" w:rsidP="007C790D">
      <w:pPr>
        <w:pStyle w:val="NoSpacing"/>
        <w:rPr>
          <w:rFonts w:ascii="Arial" w:hAnsi="Arial" w:cs="Arial"/>
          <w:b/>
          <w:color w:val="4F81BD" w:themeColor="accent1"/>
          <w:sz w:val="20"/>
          <w:szCs w:val="20"/>
        </w:rPr>
      </w:pPr>
      <w:r w:rsidRPr="00B175A2">
        <w:rPr>
          <w:rFonts w:ascii="Arial" w:hAnsi="Arial" w:cs="Arial"/>
          <w:b/>
          <w:color w:val="4F81BD" w:themeColor="accent1"/>
          <w:sz w:val="20"/>
          <w:szCs w:val="20"/>
        </w:rPr>
        <w:t xml:space="preserve">a=sprop-source:1 </w:t>
      </w:r>
      <w:r w:rsidR="00D90D2B">
        <w:rPr>
          <w:rFonts w:ascii="Arial" w:hAnsi="Arial" w:cs="Arial"/>
          <w:b/>
          <w:color w:val="4F81BD" w:themeColor="accent1"/>
          <w:sz w:val="20"/>
          <w:szCs w:val="20"/>
        </w:rPr>
        <w:t>csi</w:t>
      </w:r>
      <w:r w:rsidRPr="00B175A2">
        <w:rPr>
          <w:rFonts w:ascii="Arial" w:hAnsi="Arial" w:cs="Arial"/>
          <w:b/>
          <w:color w:val="4F81BD" w:themeColor="accent1"/>
          <w:sz w:val="20"/>
          <w:szCs w:val="20"/>
        </w:rPr>
        <w:t>=15847169;simul=100|101,102</w:t>
      </w:r>
    </w:p>
    <w:p w14:paraId="65B5469F" w14:textId="77777777" w:rsidR="007C790D" w:rsidRPr="00B175A2" w:rsidRDefault="00767805" w:rsidP="007C790D">
      <w:pPr>
        <w:pStyle w:val="NoSpacing"/>
        <w:rPr>
          <w:rFonts w:ascii="Arial" w:hAnsi="Arial" w:cs="Arial"/>
          <w:b/>
          <w:color w:val="4F81BD" w:themeColor="accent1"/>
          <w:sz w:val="20"/>
          <w:szCs w:val="20"/>
        </w:rPr>
      </w:pPr>
      <w:r>
        <w:rPr>
          <w:rFonts w:ascii="Arial" w:hAnsi="Arial" w:cs="Arial"/>
          <w:b/>
          <w:color w:val="4F81BD" w:themeColor="accent1"/>
          <w:sz w:val="20"/>
          <w:szCs w:val="20"/>
        </w:rPr>
        <w:t>a=sprop-simul:1 1</w:t>
      </w:r>
      <w:r w:rsidR="007C790D" w:rsidRPr="00B175A2">
        <w:rPr>
          <w:rFonts w:ascii="Arial" w:hAnsi="Arial" w:cs="Arial"/>
          <w:b/>
          <w:color w:val="4F81BD" w:themeColor="accent1"/>
          <w:sz w:val="20"/>
          <w:szCs w:val="20"/>
        </w:rPr>
        <w:t xml:space="preserve"> 98 profile-level-id=42e016;max-mbps=244800;max-fs=8160;fr-layers=750,1500,3000</w:t>
      </w:r>
    </w:p>
    <w:p w14:paraId="76631F1F" w14:textId="77777777" w:rsidR="007C790D" w:rsidRDefault="007C790D" w:rsidP="007C790D">
      <w:pPr>
        <w:pStyle w:val="NoSpacing"/>
        <w:rPr>
          <w:rFonts w:ascii="Arial" w:hAnsi="Arial" w:cs="Arial"/>
          <w:b/>
          <w:color w:val="4F81BD" w:themeColor="accent1"/>
          <w:sz w:val="20"/>
          <w:szCs w:val="20"/>
        </w:rPr>
      </w:pPr>
      <w:r>
        <w:rPr>
          <w:rFonts w:ascii="Arial" w:hAnsi="Arial" w:cs="Arial"/>
          <w:b/>
          <w:color w:val="4F81BD" w:themeColor="accent1"/>
          <w:sz w:val="20"/>
          <w:szCs w:val="20"/>
        </w:rPr>
        <w:t>a=sprop-simul</w:t>
      </w:r>
      <w:r w:rsidR="00767805">
        <w:rPr>
          <w:rFonts w:ascii="Arial" w:hAnsi="Arial" w:cs="Arial"/>
          <w:b/>
          <w:color w:val="4F81BD" w:themeColor="accent1"/>
          <w:sz w:val="20"/>
          <w:szCs w:val="20"/>
        </w:rPr>
        <w:t>:1 2</w:t>
      </w:r>
      <w:r>
        <w:rPr>
          <w:rFonts w:ascii="Arial" w:hAnsi="Arial" w:cs="Arial"/>
          <w:b/>
          <w:color w:val="4F81BD" w:themeColor="accent1"/>
          <w:sz w:val="20"/>
          <w:szCs w:val="20"/>
        </w:rPr>
        <w:t xml:space="preserve"> 104</w:t>
      </w:r>
      <w:r w:rsidRPr="00B175A2">
        <w:rPr>
          <w:rFonts w:ascii="Arial" w:hAnsi="Arial" w:cs="Arial"/>
          <w:b/>
          <w:color w:val="4F81BD" w:themeColor="accent1"/>
          <w:sz w:val="20"/>
          <w:szCs w:val="20"/>
        </w:rPr>
        <w:t xml:space="preserve"> </w:t>
      </w:r>
      <w:r>
        <w:rPr>
          <w:rFonts w:ascii="Arial" w:hAnsi="Arial" w:cs="Arial"/>
          <w:b/>
          <w:color w:val="4F81BD" w:themeColor="accent1"/>
          <w:sz w:val="20"/>
          <w:szCs w:val="20"/>
        </w:rPr>
        <w:t>example-caps=1080p30</w:t>
      </w:r>
    </w:p>
    <w:p w14:paraId="53ADCE8A" w14:textId="77777777" w:rsidR="00762404" w:rsidRDefault="00762404" w:rsidP="007C790D">
      <w:pPr>
        <w:pStyle w:val="NoSpacing"/>
        <w:rPr>
          <w:rFonts w:ascii="Arial" w:hAnsi="Arial" w:cs="Arial"/>
          <w:b/>
          <w:color w:val="4F81BD" w:themeColor="accent1"/>
          <w:sz w:val="20"/>
          <w:szCs w:val="20"/>
        </w:rPr>
      </w:pPr>
      <w:r>
        <w:rPr>
          <w:rFonts w:ascii="Arial" w:hAnsi="Arial" w:cs="Arial"/>
          <w:b/>
          <w:color w:val="4F81BD" w:themeColor="accent1"/>
          <w:sz w:val="20"/>
          <w:szCs w:val="20"/>
        </w:rPr>
        <w:t>a=sprop-total</w:t>
      </w:r>
      <w:r w:rsidR="00297AF2">
        <w:rPr>
          <w:rFonts w:ascii="Arial" w:hAnsi="Arial" w:cs="Arial"/>
          <w:b/>
          <w:color w:val="4F81BD" w:themeColor="accent1"/>
          <w:sz w:val="20"/>
          <w:szCs w:val="20"/>
        </w:rPr>
        <w:t>:</w:t>
      </w:r>
      <w:r w:rsidRPr="00645C18">
        <w:rPr>
          <w:rStyle w:val="cwcot"/>
          <w:rFonts w:ascii="Arial" w:hAnsi="Arial" w:cs="Arial"/>
          <w:b/>
          <w:color w:val="4F81BD" w:themeColor="accent1"/>
          <w:sz w:val="20"/>
          <w:szCs w:val="20"/>
        </w:rPr>
        <w:t>max-pps=</w:t>
      </w:r>
      <w:r w:rsidR="004A34B4">
        <w:rPr>
          <w:rStyle w:val="cwcot"/>
          <w:rFonts w:ascii="Arial" w:hAnsi="Arial" w:cs="Arial"/>
          <w:b/>
          <w:color w:val="4F81BD" w:themeColor="accent1"/>
          <w:sz w:val="20"/>
          <w:szCs w:val="20"/>
        </w:rPr>
        <w:t>62668800</w:t>
      </w:r>
    </w:p>
    <w:p w14:paraId="4DD95BB9" w14:textId="77777777" w:rsidR="00536422" w:rsidRPr="00B175A2" w:rsidRDefault="00536422" w:rsidP="00536422">
      <w:pPr>
        <w:pStyle w:val="NoSpacing"/>
        <w:rPr>
          <w:rFonts w:ascii="Arial" w:hAnsi="Arial" w:cs="Arial"/>
          <w:b/>
          <w:color w:val="4F81BD" w:themeColor="accent1"/>
          <w:sz w:val="20"/>
          <w:szCs w:val="20"/>
        </w:rPr>
      </w:pPr>
      <w:r w:rsidRPr="00257AFC">
        <w:rPr>
          <w:rFonts w:ascii="Arial" w:hAnsi="Arial" w:cs="Arial"/>
          <w:b/>
          <w:color w:val="4F81BD" w:themeColor="accent1"/>
          <w:sz w:val="20"/>
          <w:szCs w:val="20"/>
        </w:rPr>
        <w:t xml:space="preserve">a=rtcp-fb:* </w:t>
      </w:r>
      <w:r>
        <w:rPr>
          <w:rFonts w:ascii="Arial" w:hAnsi="Arial" w:cs="Arial"/>
          <w:b/>
          <w:color w:val="4F81BD" w:themeColor="accent1"/>
          <w:sz w:val="20"/>
          <w:szCs w:val="20"/>
        </w:rPr>
        <w:t>ccm cisco-scr</w:t>
      </w:r>
    </w:p>
    <w:p w14:paraId="26A0AF03" w14:textId="77777777" w:rsidR="007C790D" w:rsidRPr="00B175A2" w:rsidRDefault="007C790D" w:rsidP="007C790D">
      <w:pPr>
        <w:pStyle w:val="NoSpacing"/>
        <w:rPr>
          <w:rFonts w:ascii="Arial" w:hAnsi="Arial" w:cs="Arial"/>
          <w:color w:val="4F81BD" w:themeColor="accent1"/>
          <w:sz w:val="20"/>
          <w:szCs w:val="20"/>
        </w:rPr>
      </w:pPr>
      <w:r w:rsidRPr="00B175A2">
        <w:rPr>
          <w:rFonts w:ascii="Arial" w:hAnsi="Arial" w:cs="Arial"/>
          <w:color w:val="4F81BD" w:themeColor="accent1"/>
          <w:sz w:val="20"/>
          <w:szCs w:val="20"/>
        </w:rPr>
        <w:t>a=sendrecv</w:t>
      </w:r>
    </w:p>
    <w:p w14:paraId="7D66C1A8" w14:textId="77777777" w:rsidR="00B239F0" w:rsidRDefault="00B239F0" w:rsidP="000340BF">
      <w:pPr>
        <w:pStyle w:val="NoSpacing"/>
      </w:pPr>
    </w:p>
    <w:p w14:paraId="6A203361" w14:textId="77777777" w:rsidR="0065429F" w:rsidRDefault="00721A08" w:rsidP="000340BF">
      <w:pPr>
        <w:pStyle w:val="NoSpacing"/>
      </w:pPr>
      <w:r>
        <w:t>An SDP snippet from an endpoint capable of encoding H265. Only the video portion is shown.</w:t>
      </w:r>
      <w:r w:rsidR="00B703DB">
        <w:t xml:space="preserve"> The endpoint can simulcast two streams, one in H264-SVC and one in H265. Each stream can be sent at u</w:t>
      </w:r>
      <w:r w:rsidR="00504E88">
        <w:t>p</w:t>
      </w:r>
      <w:r w:rsidR="00B703DB">
        <w:t xml:space="preserve"> to 1080p30, but if both are requested the endpoint will be unable to supply them at both at full resolution, as it has advertised a max pixels per second equivalent to a single 1080p30 stream.</w:t>
      </w:r>
    </w:p>
    <w:sectPr w:rsidR="0065429F" w:rsidSect="002A1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5DD8"/>
    <w:multiLevelType w:val="hybridMultilevel"/>
    <w:tmpl w:val="D256A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6A5D53"/>
    <w:multiLevelType w:val="hybridMultilevel"/>
    <w:tmpl w:val="1DBE5AE8"/>
    <w:lvl w:ilvl="0" w:tplc="FFF4BB4C">
      <w:numFmt w:val="bullet"/>
      <w:lvlText w:val="-"/>
      <w:lvlJc w:val="left"/>
      <w:pPr>
        <w:ind w:left="720" w:hanging="360"/>
      </w:pPr>
      <w:rPr>
        <w:rFonts w:ascii="Times New Roman" w:eastAsia="ヒラギノ角ゴ Pro W3"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6C22D7"/>
    <w:multiLevelType w:val="hybridMultilevel"/>
    <w:tmpl w:val="6F523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0B62B7"/>
    <w:multiLevelType w:val="hybridMultilevel"/>
    <w:tmpl w:val="E788F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B46B4B"/>
    <w:multiLevelType w:val="hybridMultilevel"/>
    <w:tmpl w:val="BB4E2F24"/>
    <w:lvl w:ilvl="0" w:tplc="08090001">
      <w:start w:val="1"/>
      <w:numFmt w:val="bullet"/>
      <w:lvlText w:val=""/>
      <w:lvlJc w:val="left"/>
      <w:pPr>
        <w:ind w:left="758" w:hanging="360"/>
      </w:pPr>
      <w:rPr>
        <w:rFonts w:ascii="Symbol" w:hAnsi="Symbol" w:hint="default"/>
      </w:rPr>
    </w:lvl>
    <w:lvl w:ilvl="1" w:tplc="08090003">
      <w:start w:val="1"/>
      <w:numFmt w:val="bullet"/>
      <w:lvlText w:val="o"/>
      <w:lvlJc w:val="left"/>
      <w:pPr>
        <w:ind w:left="1478" w:hanging="360"/>
      </w:pPr>
      <w:rPr>
        <w:rFonts w:ascii="Courier New" w:hAnsi="Courier New" w:cs="Courier New" w:hint="default"/>
      </w:rPr>
    </w:lvl>
    <w:lvl w:ilvl="2" w:tplc="08090005">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5">
    <w:nsid w:val="472F1CB9"/>
    <w:multiLevelType w:val="hybridMultilevel"/>
    <w:tmpl w:val="1A86CBAA"/>
    <w:lvl w:ilvl="0" w:tplc="FFF4BB4C">
      <w:numFmt w:val="bullet"/>
      <w:lvlText w:val="-"/>
      <w:lvlJc w:val="left"/>
      <w:pPr>
        <w:ind w:left="720" w:hanging="360"/>
      </w:pPr>
      <w:rPr>
        <w:rFonts w:ascii="Times New Roman" w:eastAsia="ヒラギノ角ゴ Pro W3"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9442F1"/>
    <w:multiLevelType w:val="hybridMultilevel"/>
    <w:tmpl w:val="9A1A81CA"/>
    <w:lvl w:ilvl="0" w:tplc="FFF4BB4C">
      <w:numFmt w:val="bullet"/>
      <w:lvlText w:val="-"/>
      <w:lvlJc w:val="left"/>
      <w:pPr>
        <w:ind w:left="720" w:hanging="360"/>
      </w:pPr>
      <w:rPr>
        <w:rFonts w:ascii="Times New Roman" w:eastAsia="ヒラギノ角ゴ Pro W3"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EE0F9D"/>
    <w:multiLevelType w:val="hybridMultilevel"/>
    <w:tmpl w:val="4BEE3EC4"/>
    <w:lvl w:ilvl="0" w:tplc="FFF4BB4C">
      <w:numFmt w:val="bullet"/>
      <w:lvlText w:val="-"/>
      <w:lvlJc w:val="left"/>
      <w:pPr>
        <w:ind w:left="720" w:hanging="360"/>
      </w:pPr>
      <w:rPr>
        <w:rFonts w:ascii="Times New Roman" w:eastAsia="ヒラギノ角ゴ Pro W3"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700F0D"/>
    <w:multiLevelType w:val="hybridMultilevel"/>
    <w:tmpl w:val="4C026EB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ADD6870"/>
    <w:multiLevelType w:val="hybridMultilevel"/>
    <w:tmpl w:val="B61A9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420E31"/>
    <w:multiLevelType w:val="hybridMultilevel"/>
    <w:tmpl w:val="617097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1"/>
  </w:num>
  <w:num w:numId="5">
    <w:abstractNumId w:val="10"/>
  </w:num>
  <w:num w:numId="6">
    <w:abstractNumId w:val="8"/>
  </w:num>
  <w:num w:numId="7">
    <w:abstractNumId w:val="6"/>
  </w:num>
  <w:num w:numId="8">
    <w:abstractNumId w:val="7"/>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CF"/>
    <w:rsid w:val="000022D7"/>
    <w:rsid w:val="00006F0D"/>
    <w:rsid w:val="000102DB"/>
    <w:rsid w:val="00011C28"/>
    <w:rsid w:val="000169E2"/>
    <w:rsid w:val="000257FA"/>
    <w:rsid w:val="00026978"/>
    <w:rsid w:val="00032D94"/>
    <w:rsid w:val="000340BF"/>
    <w:rsid w:val="00034539"/>
    <w:rsid w:val="0004784E"/>
    <w:rsid w:val="00051310"/>
    <w:rsid w:val="0005507C"/>
    <w:rsid w:val="000551B6"/>
    <w:rsid w:val="0005743E"/>
    <w:rsid w:val="00060605"/>
    <w:rsid w:val="00060F40"/>
    <w:rsid w:val="0006325C"/>
    <w:rsid w:val="0006505C"/>
    <w:rsid w:val="000736FE"/>
    <w:rsid w:val="000842E2"/>
    <w:rsid w:val="00085ACD"/>
    <w:rsid w:val="00086ADC"/>
    <w:rsid w:val="00087CE7"/>
    <w:rsid w:val="0009411C"/>
    <w:rsid w:val="00094134"/>
    <w:rsid w:val="000A02F0"/>
    <w:rsid w:val="000A2E11"/>
    <w:rsid w:val="000A695C"/>
    <w:rsid w:val="000A6BFC"/>
    <w:rsid w:val="000B039B"/>
    <w:rsid w:val="000B06A5"/>
    <w:rsid w:val="000B2387"/>
    <w:rsid w:val="000B2653"/>
    <w:rsid w:val="000B2E60"/>
    <w:rsid w:val="000B5EBB"/>
    <w:rsid w:val="000B7A1F"/>
    <w:rsid w:val="000D0414"/>
    <w:rsid w:val="000D138F"/>
    <w:rsid w:val="000D545E"/>
    <w:rsid w:val="000D580D"/>
    <w:rsid w:val="000D64DE"/>
    <w:rsid w:val="000E0490"/>
    <w:rsid w:val="000E09C0"/>
    <w:rsid w:val="000E0FC4"/>
    <w:rsid w:val="000F21EA"/>
    <w:rsid w:val="000F5D23"/>
    <w:rsid w:val="000F7128"/>
    <w:rsid w:val="0010103A"/>
    <w:rsid w:val="00105B70"/>
    <w:rsid w:val="00111ADF"/>
    <w:rsid w:val="00111DEA"/>
    <w:rsid w:val="00111F65"/>
    <w:rsid w:val="00112ACB"/>
    <w:rsid w:val="00123575"/>
    <w:rsid w:val="001316F1"/>
    <w:rsid w:val="00133DF5"/>
    <w:rsid w:val="001354DE"/>
    <w:rsid w:val="001406B2"/>
    <w:rsid w:val="00146321"/>
    <w:rsid w:val="001508D5"/>
    <w:rsid w:val="00150D4F"/>
    <w:rsid w:val="00157680"/>
    <w:rsid w:val="00161AAC"/>
    <w:rsid w:val="001643AF"/>
    <w:rsid w:val="001649AB"/>
    <w:rsid w:val="00167B79"/>
    <w:rsid w:val="001714A4"/>
    <w:rsid w:val="001760E6"/>
    <w:rsid w:val="00177471"/>
    <w:rsid w:val="00180C51"/>
    <w:rsid w:val="001825D8"/>
    <w:rsid w:val="0018275F"/>
    <w:rsid w:val="001934FC"/>
    <w:rsid w:val="001942B7"/>
    <w:rsid w:val="00195145"/>
    <w:rsid w:val="0019774B"/>
    <w:rsid w:val="00197D9F"/>
    <w:rsid w:val="001A2FD1"/>
    <w:rsid w:val="001A4E83"/>
    <w:rsid w:val="001B25AE"/>
    <w:rsid w:val="001B4446"/>
    <w:rsid w:val="001B5D88"/>
    <w:rsid w:val="001C1BCE"/>
    <w:rsid w:val="001C360D"/>
    <w:rsid w:val="001C3C63"/>
    <w:rsid w:val="001C60A8"/>
    <w:rsid w:val="001C60EE"/>
    <w:rsid w:val="001C79AA"/>
    <w:rsid w:val="001D1B82"/>
    <w:rsid w:val="001D4EF6"/>
    <w:rsid w:val="001D7593"/>
    <w:rsid w:val="001D7E73"/>
    <w:rsid w:val="001E346E"/>
    <w:rsid w:val="001E4D1D"/>
    <w:rsid w:val="001E7AE5"/>
    <w:rsid w:val="001F5B6F"/>
    <w:rsid w:val="002011D7"/>
    <w:rsid w:val="00202B58"/>
    <w:rsid w:val="00202D31"/>
    <w:rsid w:val="00205CD6"/>
    <w:rsid w:val="002062D0"/>
    <w:rsid w:val="00207398"/>
    <w:rsid w:val="0021003D"/>
    <w:rsid w:val="00211693"/>
    <w:rsid w:val="00212A45"/>
    <w:rsid w:val="00213927"/>
    <w:rsid w:val="002150E6"/>
    <w:rsid w:val="002275B9"/>
    <w:rsid w:val="0023042B"/>
    <w:rsid w:val="00233FE1"/>
    <w:rsid w:val="00235254"/>
    <w:rsid w:val="002355C2"/>
    <w:rsid w:val="00235B6E"/>
    <w:rsid w:val="002367D0"/>
    <w:rsid w:val="002372A3"/>
    <w:rsid w:val="00240361"/>
    <w:rsid w:val="00241520"/>
    <w:rsid w:val="00242780"/>
    <w:rsid w:val="00246C19"/>
    <w:rsid w:val="00247037"/>
    <w:rsid w:val="00252275"/>
    <w:rsid w:val="002545CC"/>
    <w:rsid w:val="00256641"/>
    <w:rsid w:val="00257AFC"/>
    <w:rsid w:val="00270306"/>
    <w:rsid w:val="00274CB3"/>
    <w:rsid w:val="00274F20"/>
    <w:rsid w:val="002750D6"/>
    <w:rsid w:val="00275C46"/>
    <w:rsid w:val="00292941"/>
    <w:rsid w:val="00294491"/>
    <w:rsid w:val="00294EA8"/>
    <w:rsid w:val="00297AF2"/>
    <w:rsid w:val="002A0943"/>
    <w:rsid w:val="002A0F8D"/>
    <w:rsid w:val="002A1F66"/>
    <w:rsid w:val="002A3B1F"/>
    <w:rsid w:val="002C18F3"/>
    <w:rsid w:val="002C1A09"/>
    <w:rsid w:val="002C446E"/>
    <w:rsid w:val="002C5864"/>
    <w:rsid w:val="002C5885"/>
    <w:rsid w:val="002C5CEB"/>
    <w:rsid w:val="002D101F"/>
    <w:rsid w:val="002D1927"/>
    <w:rsid w:val="002D4547"/>
    <w:rsid w:val="002D5FD4"/>
    <w:rsid w:val="002D610B"/>
    <w:rsid w:val="002E1276"/>
    <w:rsid w:val="002E5E29"/>
    <w:rsid w:val="002F3E26"/>
    <w:rsid w:val="002F5803"/>
    <w:rsid w:val="002F6C9E"/>
    <w:rsid w:val="0030168A"/>
    <w:rsid w:val="0030253A"/>
    <w:rsid w:val="003057DD"/>
    <w:rsid w:val="00311C39"/>
    <w:rsid w:val="003132DD"/>
    <w:rsid w:val="0031330C"/>
    <w:rsid w:val="00320DC0"/>
    <w:rsid w:val="00323462"/>
    <w:rsid w:val="003261D2"/>
    <w:rsid w:val="00327ED9"/>
    <w:rsid w:val="003320C0"/>
    <w:rsid w:val="00332CC8"/>
    <w:rsid w:val="00333640"/>
    <w:rsid w:val="00337F64"/>
    <w:rsid w:val="00340EB7"/>
    <w:rsid w:val="00342155"/>
    <w:rsid w:val="00342F3C"/>
    <w:rsid w:val="00356513"/>
    <w:rsid w:val="00356773"/>
    <w:rsid w:val="00361651"/>
    <w:rsid w:val="00370B03"/>
    <w:rsid w:val="003774DB"/>
    <w:rsid w:val="003777C2"/>
    <w:rsid w:val="00381B5F"/>
    <w:rsid w:val="00383B81"/>
    <w:rsid w:val="00384CFA"/>
    <w:rsid w:val="00385304"/>
    <w:rsid w:val="00385C9B"/>
    <w:rsid w:val="00386F92"/>
    <w:rsid w:val="00396816"/>
    <w:rsid w:val="003969FA"/>
    <w:rsid w:val="003A01C5"/>
    <w:rsid w:val="003A103B"/>
    <w:rsid w:val="003A1D97"/>
    <w:rsid w:val="003A285A"/>
    <w:rsid w:val="003A6AC0"/>
    <w:rsid w:val="003A7A5C"/>
    <w:rsid w:val="003B0204"/>
    <w:rsid w:val="003B22ED"/>
    <w:rsid w:val="003B33FF"/>
    <w:rsid w:val="003B4403"/>
    <w:rsid w:val="003B7C6A"/>
    <w:rsid w:val="003C2B96"/>
    <w:rsid w:val="003C3F97"/>
    <w:rsid w:val="003C5472"/>
    <w:rsid w:val="003C71F8"/>
    <w:rsid w:val="003D1A18"/>
    <w:rsid w:val="003D4963"/>
    <w:rsid w:val="003D645D"/>
    <w:rsid w:val="003E31DA"/>
    <w:rsid w:val="003E3F91"/>
    <w:rsid w:val="003E4FB7"/>
    <w:rsid w:val="003E77EB"/>
    <w:rsid w:val="003F1A5D"/>
    <w:rsid w:val="00404BAD"/>
    <w:rsid w:val="0041008C"/>
    <w:rsid w:val="00412045"/>
    <w:rsid w:val="00416471"/>
    <w:rsid w:val="004176E8"/>
    <w:rsid w:val="00417C80"/>
    <w:rsid w:val="004222BD"/>
    <w:rsid w:val="0042378F"/>
    <w:rsid w:val="00430201"/>
    <w:rsid w:val="00436647"/>
    <w:rsid w:val="00437E4D"/>
    <w:rsid w:val="00444B04"/>
    <w:rsid w:val="00446ADF"/>
    <w:rsid w:val="00452944"/>
    <w:rsid w:val="004545CF"/>
    <w:rsid w:val="00462659"/>
    <w:rsid w:val="00477F37"/>
    <w:rsid w:val="0048044A"/>
    <w:rsid w:val="004829ED"/>
    <w:rsid w:val="00486904"/>
    <w:rsid w:val="004943B6"/>
    <w:rsid w:val="0049533D"/>
    <w:rsid w:val="004A1D64"/>
    <w:rsid w:val="004A34B4"/>
    <w:rsid w:val="004A7341"/>
    <w:rsid w:val="004B14DC"/>
    <w:rsid w:val="004C05B2"/>
    <w:rsid w:val="004C2F47"/>
    <w:rsid w:val="004C5A5C"/>
    <w:rsid w:val="004C661B"/>
    <w:rsid w:val="004D543B"/>
    <w:rsid w:val="004D553E"/>
    <w:rsid w:val="004D5895"/>
    <w:rsid w:val="004D5ACF"/>
    <w:rsid w:val="004D7276"/>
    <w:rsid w:val="004E0809"/>
    <w:rsid w:val="004E4173"/>
    <w:rsid w:val="004E4541"/>
    <w:rsid w:val="004F04FF"/>
    <w:rsid w:val="004F309E"/>
    <w:rsid w:val="004F3789"/>
    <w:rsid w:val="00504E88"/>
    <w:rsid w:val="00514E97"/>
    <w:rsid w:val="00521590"/>
    <w:rsid w:val="005242F5"/>
    <w:rsid w:val="005246AF"/>
    <w:rsid w:val="00526D3C"/>
    <w:rsid w:val="00527B9B"/>
    <w:rsid w:val="00532DED"/>
    <w:rsid w:val="00534E80"/>
    <w:rsid w:val="00535815"/>
    <w:rsid w:val="00536422"/>
    <w:rsid w:val="005455DB"/>
    <w:rsid w:val="00555D63"/>
    <w:rsid w:val="00567EF8"/>
    <w:rsid w:val="0057192B"/>
    <w:rsid w:val="00574404"/>
    <w:rsid w:val="0057461C"/>
    <w:rsid w:val="00576AD1"/>
    <w:rsid w:val="0057740D"/>
    <w:rsid w:val="00580526"/>
    <w:rsid w:val="00582E01"/>
    <w:rsid w:val="00585529"/>
    <w:rsid w:val="005953EC"/>
    <w:rsid w:val="005A0093"/>
    <w:rsid w:val="005A1AEE"/>
    <w:rsid w:val="005A21ED"/>
    <w:rsid w:val="005A30C1"/>
    <w:rsid w:val="005A5EF7"/>
    <w:rsid w:val="005B24C1"/>
    <w:rsid w:val="005B3F1D"/>
    <w:rsid w:val="005B44E6"/>
    <w:rsid w:val="005B5F45"/>
    <w:rsid w:val="005B755D"/>
    <w:rsid w:val="005C0DE3"/>
    <w:rsid w:val="005C12FC"/>
    <w:rsid w:val="005C21DA"/>
    <w:rsid w:val="005C2CCB"/>
    <w:rsid w:val="005C7B7B"/>
    <w:rsid w:val="005D6ABE"/>
    <w:rsid w:val="005E1502"/>
    <w:rsid w:val="005E495E"/>
    <w:rsid w:val="005F028B"/>
    <w:rsid w:val="005F25BC"/>
    <w:rsid w:val="005F3837"/>
    <w:rsid w:val="005F7710"/>
    <w:rsid w:val="00605AA7"/>
    <w:rsid w:val="00605BDC"/>
    <w:rsid w:val="0060616E"/>
    <w:rsid w:val="006072C4"/>
    <w:rsid w:val="00607AAB"/>
    <w:rsid w:val="00611C65"/>
    <w:rsid w:val="00615E22"/>
    <w:rsid w:val="00616307"/>
    <w:rsid w:val="006275E4"/>
    <w:rsid w:val="00630B84"/>
    <w:rsid w:val="006342B3"/>
    <w:rsid w:val="00636D08"/>
    <w:rsid w:val="00636E72"/>
    <w:rsid w:val="00637EAE"/>
    <w:rsid w:val="00640EB5"/>
    <w:rsid w:val="00642B62"/>
    <w:rsid w:val="00643D39"/>
    <w:rsid w:val="00645C18"/>
    <w:rsid w:val="0065178A"/>
    <w:rsid w:val="0065429F"/>
    <w:rsid w:val="00654F29"/>
    <w:rsid w:val="00655337"/>
    <w:rsid w:val="00655BB7"/>
    <w:rsid w:val="00662501"/>
    <w:rsid w:val="006635C4"/>
    <w:rsid w:val="0066402D"/>
    <w:rsid w:val="00665941"/>
    <w:rsid w:val="00665AF9"/>
    <w:rsid w:val="0067058C"/>
    <w:rsid w:val="00673361"/>
    <w:rsid w:val="006736EB"/>
    <w:rsid w:val="0067427E"/>
    <w:rsid w:val="00676142"/>
    <w:rsid w:val="0067793B"/>
    <w:rsid w:val="006806EA"/>
    <w:rsid w:val="00680D29"/>
    <w:rsid w:val="00681C75"/>
    <w:rsid w:val="00683487"/>
    <w:rsid w:val="00684DCF"/>
    <w:rsid w:val="00686761"/>
    <w:rsid w:val="0069373A"/>
    <w:rsid w:val="00693B8B"/>
    <w:rsid w:val="006943A4"/>
    <w:rsid w:val="006A2120"/>
    <w:rsid w:val="006A477C"/>
    <w:rsid w:val="006B1AF6"/>
    <w:rsid w:val="006B42E7"/>
    <w:rsid w:val="006C09C8"/>
    <w:rsid w:val="006C287D"/>
    <w:rsid w:val="006C5466"/>
    <w:rsid w:val="006C5CBE"/>
    <w:rsid w:val="006C6685"/>
    <w:rsid w:val="006D27A1"/>
    <w:rsid w:val="006D6A80"/>
    <w:rsid w:val="006E0A1D"/>
    <w:rsid w:val="006E2D04"/>
    <w:rsid w:val="006E3A34"/>
    <w:rsid w:val="006F1077"/>
    <w:rsid w:val="006F55A1"/>
    <w:rsid w:val="00700990"/>
    <w:rsid w:val="00706A1E"/>
    <w:rsid w:val="0071253D"/>
    <w:rsid w:val="00714272"/>
    <w:rsid w:val="007143EA"/>
    <w:rsid w:val="00721A08"/>
    <w:rsid w:val="00722D23"/>
    <w:rsid w:val="00727176"/>
    <w:rsid w:val="00733C70"/>
    <w:rsid w:val="007368A2"/>
    <w:rsid w:val="00737211"/>
    <w:rsid w:val="00747E14"/>
    <w:rsid w:val="00753CFA"/>
    <w:rsid w:val="00755556"/>
    <w:rsid w:val="00760651"/>
    <w:rsid w:val="00760D10"/>
    <w:rsid w:val="00761637"/>
    <w:rsid w:val="00762404"/>
    <w:rsid w:val="00767805"/>
    <w:rsid w:val="007702F1"/>
    <w:rsid w:val="0077399C"/>
    <w:rsid w:val="00774912"/>
    <w:rsid w:val="007756E0"/>
    <w:rsid w:val="00775CDD"/>
    <w:rsid w:val="007824C4"/>
    <w:rsid w:val="00784989"/>
    <w:rsid w:val="00785A70"/>
    <w:rsid w:val="0078735F"/>
    <w:rsid w:val="007901E3"/>
    <w:rsid w:val="007919D7"/>
    <w:rsid w:val="007927D7"/>
    <w:rsid w:val="00794693"/>
    <w:rsid w:val="007A0337"/>
    <w:rsid w:val="007A31A4"/>
    <w:rsid w:val="007B09A3"/>
    <w:rsid w:val="007C0842"/>
    <w:rsid w:val="007C1188"/>
    <w:rsid w:val="007C2710"/>
    <w:rsid w:val="007C35D6"/>
    <w:rsid w:val="007C466D"/>
    <w:rsid w:val="007C4A04"/>
    <w:rsid w:val="007C4A89"/>
    <w:rsid w:val="007C6EC2"/>
    <w:rsid w:val="007C790D"/>
    <w:rsid w:val="007D0FC1"/>
    <w:rsid w:val="007D1C7B"/>
    <w:rsid w:val="007D284F"/>
    <w:rsid w:val="007D66B6"/>
    <w:rsid w:val="007D6967"/>
    <w:rsid w:val="007E288A"/>
    <w:rsid w:val="007F3B5A"/>
    <w:rsid w:val="007F5F09"/>
    <w:rsid w:val="007F6602"/>
    <w:rsid w:val="007F75CB"/>
    <w:rsid w:val="0080146E"/>
    <w:rsid w:val="0081055E"/>
    <w:rsid w:val="008105C2"/>
    <w:rsid w:val="00810F77"/>
    <w:rsid w:val="00811371"/>
    <w:rsid w:val="008312EB"/>
    <w:rsid w:val="008314CA"/>
    <w:rsid w:val="008318E0"/>
    <w:rsid w:val="00831B74"/>
    <w:rsid w:val="0083259B"/>
    <w:rsid w:val="00832695"/>
    <w:rsid w:val="00836077"/>
    <w:rsid w:val="00837D20"/>
    <w:rsid w:val="0084011A"/>
    <w:rsid w:val="00840FF1"/>
    <w:rsid w:val="00841CB4"/>
    <w:rsid w:val="0084325E"/>
    <w:rsid w:val="008455AA"/>
    <w:rsid w:val="00845EF7"/>
    <w:rsid w:val="008508B4"/>
    <w:rsid w:val="00850F16"/>
    <w:rsid w:val="00851A23"/>
    <w:rsid w:val="00855857"/>
    <w:rsid w:val="00856942"/>
    <w:rsid w:val="0085705E"/>
    <w:rsid w:val="00863B5E"/>
    <w:rsid w:val="00877BDD"/>
    <w:rsid w:val="00882418"/>
    <w:rsid w:val="008864FB"/>
    <w:rsid w:val="00886501"/>
    <w:rsid w:val="00887542"/>
    <w:rsid w:val="00897244"/>
    <w:rsid w:val="00897CE6"/>
    <w:rsid w:val="008A1875"/>
    <w:rsid w:val="008A40A4"/>
    <w:rsid w:val="008B4314"/>
    <w:rsid w:val="008B6164"/>
    <w:rsid w:val="008C0312"/>
    <w:rsid w:val="008C6458"/>
    <w:rsid w:val="008D0FF3"/>
    <w:rsid w:val="008D11FE"/>
    <w:rsid w:val="008D2C1C"/>
    <w:rsid w:val="008D494D"/>
    <w:rsid w:val="008E1383"/>
    <w:rsid w:val="008E2EFC"/>
    <w:rsid w:val="008E5637"/>
    <w:rsid w:val="008E7421"/>
    <w:rsid w:val="008E764A"/>
    <w:rsid w:val="009026F1"/>
    <w:rsid w:val="00903663"/>
    <w:rsid w:val="0090366A"/>
    <w:rsid w:val="009039FE"/>
    <w:rsid w:val="009055F6"/>
    <w:rsid w:val="00906315"/>
    <w:rsid w:val="00906830"/>
    <w:rsid w:val="00912D10"/>
    <w:rsid w:val="00920AB4"/>
    <w:rsid w:val="00924E48"/>
    <w:rsid w:val="0092534C"/>
    <w:rsid w:val="00930483"/>
    <w:rsid w:val="009308B3"/>
    <w:rsid w:val="00932BDC"/>
    <w:rsid w:val="00933B3F"/>
    <w:rsid w:val="0094018C"/>
    <w:rsid w:val="00940E15"/>
    <w:rsid w:val="009473BF"/>
    <w:rsid w:val="00950A29"/>
    <w:rsid w:val="00951EC0"/>
    <w:rsid w:val="0095635F"/>
    <w:rsid w:val="00961557"/>
    <w:rsid w:val="00962FDF"/>
    <w:rsid w:val="00963651"/>
    <w:rsid w:val="009642E3"/>
    <w:rsid w:val="00970AEA"/>
    <w:rsid w:val="00970BF9"/>
    <w:rsid w:val="0097204A"/>
    <w:rsid w:val="009744B1"/>
    <w:rsid w:val="009753BB"/>
    <w:rsid w:val="00980358"/>
    <w:rsid w:val="00980477"/>
    <w:rsid w:val="00983B90"/>
    <w:rsid w:val="00983BBF"/>
    <w:rsid w:val="00991C3A"/>
    <w:rsid w:val="009A5E22"/>
    <w:rsid w:val="009B1419"/>
    <w:rsid w:val="009B2431"/>
    <w:rsid w:val="009B410D"/>
    <w:rsid w:val="009B41DE"/>
    <w:rsid w:val="009B757B"/>
    <w:rsid w:val="009C042E"/>
    <w:rsid w:val="009C2EA1"/>
    <w:rsid w:val="009C33BE"/>
    <w:rsid w:val="009C49DD"/>
    <w:rsid w:val="009C7B6A"/>
    <w:rsid w:val="009E0972"/>
    <w:rsid w:val="009E0AEC"/>
    <w:rsid w:val="009E6754"/>
    <w:rsid w:val="009F09BE"/>
    <w:rsid w:val="009F1053"/>
    <w:rsid w:val="00A00FD4"/>
    <w:rsid w:val="00A04223"/>
    <w:rsid w:val="00A04D7C"/>
    <w:rsid w:val="00A0738F"/>
    <w:rsid w:val="00A10AE1"/>
    <w:rsid w:val="00A118C0"/>
    <w:rsid w:val="00A14D8C"/>
    <w:rsid w:val="00A17089"/>
    <w:rsid w:val="00A22C22"/>
    <w:rsid w:val="00A22C6F"/>
    <w:rsid w:val="00A278DC"/>
    <w:rsid w:val="00A32BBC"/>
    <w:rsid w:val="00A40133"/>
    <w:rsid w:val="00A42747"/>
    <w:rsid w:val="00A450AB"/>
    <w:rsid w:val="00A50F04"/>
    <w:rsid w:val="00A6074A"/>
    <w:rsid w:val="00A66449"/>
    <w:rsid w:val="00A71F33"/>
    <w:rsid w:val="00A73BB0"/>
    <w:rsid w:val="00A753F5"/>
    <w:rsid w:val="00A836C8"/>
    <w:rsid w:val="00A8413A"/>
    <w:rsid w:val="00A913A9"/>
    <w:rsid w:val="00A91A4A"/>
    <w:rsid w:val="00A93DE9"/>
    <w:rsid w:val="00A94341"/>
    <w:rsid w:val="00A9603C"/>
    <w:rsid w:val="00AA5ECB"/>
    <w:rsid w:val="00AA5F33"/>
    <w:rsid w:val="00AA7C84"/>
    <w:rsid w:val="00AB6374"/>
    <w:rsid w:val="00AC388D"/>
    <w:rsid w:val="00AC4E99"/>
    <w:rsid w:val="00AC652A"/>
    <w:rsid w:val="00AC78B6"/>
    <w:rsid w:val="00AD0825"/>
    <w:rsid w:val="00AD45E2"/>
    <w:rsid w:val="00AD6CD4"/>
    <w:rsid w:val="00AE5008"/>
    <w:rsid w:val="00AE5EF7"/>
    <w:rsid w:val="00AE6A9F"/>
    <w:rsid w:val="00AE73DA"/>
    <w:rsid w:val="00AF137A"/>
    <w:rsid w:val="00AF2A70"/>
    <w:rsid w:val="00AF44E0"/>
    <w:rsid w:val="00AF4580"/>
    <w:rsid w:val="00B00CF1"/>
    <w:rsid w:val="00B03351"/>
    <w:rsid w:val="00B0346D"/>
    <w:rsid w:val="00B05D45"/>
    <w:rsid w:val="00B05F58"/>
    <w:rsid w:val="00B10E93"/>
    <w:rsid w:val="00B11099"/>
    <w:rsid w:val="00B14140"/>
    <w:rsid w:val="00B175A2"/>
    <w:rsid w:val="00B2014D"/>
    <w:rsid w:val="00B239F0"/>
    <w:rsid w:val="00B24E6D"/>
    <w:rsid w:val="00B27570"/>
    <w:rsid w:val="00B335F3"/>
    <w:rsid w:val="00B379F5"/>
    <w:rsid w:val="00B37DB7"/>
    <w:rsid w:val="00B41AA8"/>
    <w:rsid w:val="00B43B3F"/>
    <w:rsid w:val="00B44FA4"/>
    <w:rsid w:val="00B45535"/>
    <w:rsid w:val="00B50D6E"/>
    <w:rsid w:val="00B55F1A"/>
    <w:rsid w:val="00B60CDB"/>
    <w:rsid w:val="00B63AC8"/>
    <w:rsid w:val="00B67C58"/>
    <w:rsid w:val="00B703DB"/>
    <w:rsid w:val="00B70919"/>
    <w:rsid w:val="00B70DE0"/>
    <w:rsid w:val="00B754BD"/>
    <w:rsid w:val="00B75AA2"/>
    <w:rsid w:val="00B778F1"/>
    <w:rsid w:val="00B778F6"/>
    <w:rsid w:val="00B81B98"/>
    <w:rsid w:val="00B833EC"/>
    <w:rsid w:val="00B85014"/>
    <w:rsid w:val="00B86041"/>
    <w:rsid w:val="00B87C68"/>
    <w:rsid w:val="00B938D3"/>
    <w:rsid w:val="00B96D0D"/>
    <w:rsid w:val="00B97F68"/>
    <w:rsid w:val="00BA0276"/>
    <w:rsid w:val="00BA2633"/>
    <w:rsid w:val="00BA3F5D"/>
    <w:rsid w:val="00BA4D66"/>
    <w:rsid w:val="00BB2077"/>
    <w:rsid w:val="00BB2622"/>
    <w:rsid w:val="00BB2D79"/>
    <w:rsid w:val="00BC0550"/>
    <w:rsid w:val="00BC13FB"/>
    <w:rsid w:val="00BC254C"/>
    <w:rsid w:val="00BC6277"/>
    <w:rsid w:val="00BC6755"/>
    <w:rsid w:val="00BC6CE0"/>
    <w:rsid w:val="00BD002A"/>
    <w:rsid w:val="00BD0149"/>
    <w:rsid w:val="00BD260D"/>
    <w:rsid w:val="00BD477B"/>
    <w:rsid w:val="00BD53BF"/>
    <w:rsid w:val="00BE11AE"/>
    <w:rsid w:val="00BE12EA"/>
    <w:rsid w:val="00BE2C12"/>
    <w:rsid w:val="00BE3844"/>
    <w:rsid w:val="00BE6475"/>
    <w:rsid w:val="00BE73A2"/>
    <w:rsid w:val="00BF172A"/>
    <w:rsid w:val="00BF5C03"/>
    <w:rsid w:val="00BF6197"/>
    <w:rsid w:val="00C02626"/>
    <w:rsid w:val="00C02761"/>
    <w:rsid w:val="00C03D77"/>
    <w:rsid w:val="00C20B43"/>
    <w:rsid w:val="00C35C0C"/>
    <w:rsid w:val="00C4135E"/>
    <w:rsid w:val="00C42A30"/>
    <w:rsid w:val="00C42FE3"/>
    <w:rsid w:val="00C503F4"/>
    <w:rsid w:val="00C50CB2"/>
    <w:rsid w:val="00C50CEC"/>
    <w:rsid w:val="00C5131F"/>
    <w:rsid w:val="00C51890"/>
    <w:rsid w:val="00C53C03"/>
    <w:rsid w:val="00C60E83"/>
    <w:rsid w:val="00C61901"/>
    <w:rsid w:val="00C676F2"/>
    <w:rsid w:val="00C67749"/>
    <w:rsid w:val="00C77426"/>
    <w:rsid w:val="00C81C6C"/>
    <w:rsid w:val="00C82978"/>
    <w:rsid w:val="00C863DF"/>
    <w:rsid w:val="00C86646"/>
    <w:rsid w:val="00C90A4A"/>
    <w:rsid w:val="00C922DB"/>
    <w:rsid w:val="00C93391"/>
    <w:rsid w:val="00C96347"/>
    <w:rsid w:val="00C97916"/>
    <w:rsid w:val="00CA04C4"/>
    <w:rsid w:val="00CA2370"/>
    <w:rsid w:val="00CA24F8"/>
    <w:rsid w:val="00CA3419"/>
    <w:rsid w:val="00CA4069"/>
    <w:rsid w:val="00CA6269"/>
    <w:rsid w:val="00CA73E6"/>
    <w:rsid w:val="00CB05CE"/>
    <w:rsid w:val="00CB0875"/>
    <w:rsid w:val="00CC0923"/>
    <w:rsid w:val="00CC29FF"/>
    <w:rsid w:val="00CC38CF"/>
    <w:rsid w:val="00CC4B81"/>
    <w:rsid w:val="00CC6748"/>
    <w:rsid w:val="00CD7E69"/>
    <w:rsid w:val="00CE1D45"/>
    <w:rsid w:val="00D023A5"/>
    <w:rsid w:val="00D02554"/>
    <w:rsid w:val="00D03D23"/>
    <w:rsid w:val="00D03F6E"/>
    <w:rsid w:val="00D05B67"/>
    <w:rsid w:val="00D0751D"/>
    <w:rsid w:val="00D1076C"/>
    <w:rsid w:val="00D15C66"/>
    <w:rsid w:val="00D177D1"/>
    <w:rsid w:val="00D22C43"/>
    <w:rsid w:val="00D24314"/>
    <w:rsid w:val="00D25CA5"/>
    <w:rsid w:val="00D27391"/>
    <w:rsid w:val="00D316C4"/>
    <w:rsid w:val="00D327A6"/>
    <w:rsid w:val="00D37B7A"/>
    <w:rsid w:val="00D40EDD"/>
    <w:rsid w:val="00D431C8"/>
    <w:rsid w:val="00D433A2"/>
    <w:rsid w:val="00D46BEB"/>
    <w:rsid w:val="00D46F10"/>
    <w:rsid w:val="00D47777"/>
    <w:rsid w:val="00D531A7"/>
    <w:rsid w:val="00D53B61"/>
    <w:rsid w:val="00D53B7A"/>
    <w:rsid w:val="00D54223"/>
    <w:rsid w:val="00D55D52"/>
    <w:rsid w:val="00D60905"/>
    <w:rsid w:val="00D60A06"/>
    <w:rsid w:val="00D61FCD"/>
    <w:rsid w:val="00D62A4E"/>
    <w:rsid w:val="00D64B7B"/>
    <w:rsid w:val="00D64D94"/>
    <w:rsid w:val="00D660AC"/>
    <w:rsid w:val="00D674B4"/>
    <w:rsid w:val="00D67FA1"/>
    <w:rsid w:val="00D70231"/>
    <w:rsid w:val="00D70CE7"/>
    <w:rsid w:val="00D70E22"/>
    <w:rsid w:val="00D73E15"/>
    <w:rsid w:val="00D74854"/>
    <w:rsid w:val="00D779A7"/>
    <w:rsid w:val="00D83698"/>
    <w:rsid w:val="00D8386B"/>
    <w:rsid w:val="00D84CF9"/>
    <w:rsid w:val="00D86D10"/>
    <w:rsid w:val="00D87DC7"/>
    <w:rsid w:val="00D90D2B"/>
    <w:rsid w:val="00D945C0"/>
    <w:rsid w:val="00DA1922"/>
    <w:rsid w:val="00DA70B2"/>
    <w:rsid w:val="00DB2B0C"/>
    <w:rsid w:val="00DB341C"/>
    <w:rsid w:val="00DC1DD0"/>
    <w:rsid w:val="00DC2271"/>
    <w:rsid w:val="00DC29A0"/>
    <w:rsid w:val="00DC2F31"/>
    <w:rsid w:val="00DC3856"/>
    <w:rsid w:val="00DC486C"/>
    <w:rsid w:val="00DC553B"/>
    <w:rsid w:val="00DD51C5"/>
    <w:rsid w:val="00DE62E2"/>
    <w:rsid w:val="00DF0A83"/>
    <w:rsid w:val="00DF0CE5"/>
    <w:rsid w:val="00DF5D52"/>
    <w:rsid w:val="00DF69EC"/>
    <w:rsid w:val="00DF7D8C"/>
    <w:rsid w:val="00DF7DA4"/>
    <w:rsid w:val="00E01779"/>
    <w:rsid w:val="00E051D1"/>
    <w:rsid w:val="00E1000C"/>
    <w:rsid w:val="00E112B1"/>
    <w:rsid w:val="00E123A4"/>
    <w:rsid w:val="00E14972"/>
    <w:rsid w:val="00E16285"/>
    <w:rsid w:val="00E16985"/>
    <w:rsid w:val="00E211F3"/>
    <w:rsid w:val="00E244AB"/>
    <w:rsid w:val="00E26999"/>
    <w:rsid w:val="00E26E68"/>
    <w:rsid w:val="00E30F87"/>
    <w:rsid w:val="00E329D6"/>
    <w:rsid w:val="00E342A2"/>
    <w:rsid w:val="00E36C4A"/>
    <w:rsid w:val="00E46F0D"/>
    <w:rsid w:val="00E5166B"/>
    <w:rsid w:val="00E51F0E"/>
    <w:rsid w:val="00E531C2"/>
    <w:rsid w:val="00E54005"/>
    <w:rsid w:val="00E5640D"/>
    <w:rsid w:val="00E56499"/>
    <w:rsid w:val="00E57460"/>
    <w:rsid w:val="00E65E4E"/>
    <w:rsid w:val="00E67553"/>
    <w:rsid w:val="00EA29C4"/>
    <w:rsid w:val="00EA5C95"/>
    <w:rsid w:val="00EB07F7"/>
    <w:rsid w:val="00EB11B3"/>
    <w:rsid w:val="00EB25B4"/>
    <w:rsid w:val="00EC306E"/>
    <w:rsid w:val="00EC4522"/>
    <w:rsid w:val="00EC4782"/>
    <w:rsid w:val="00EC4D21"/>
    <w:rsid w:val="00EC6B35"/>
    <w:rsid w:val="00ED4870"/>
    <w:rsid w:val="00ED68AD"/>
    <w:rsid w:val="00ED76D0"/>
    <w:rsid w:val="00ED79A3"/>
    <w:rsid w:val="00EE1A31"/>
    <w:rsid w:val="00EE2B52"/>
    <w:rsid w:val="00EE424D"/>
    <w:rsid w:val="00EE78C3"/>
    <w:rsid w:val="00EF1E62"/>
    <w:rsid w:val="00EF6423"/>
    <w:rsid w:val="00EF7E4E"/>
    <w:rsid w:val="00F04342"/>
    <w:rsid w:val="00F057F3"/>
    <w:rsid w:val="00F06118"/>
    <w:rsid w:val="00F12151"/>
    <w:rsid w:val="00F12A45"/>
    <w:rsid w:val="00F14D97"/>
    <w:rsid w:val="00F17E78"/>
    <w:rsid w:val="00F20AF8"/>
    <w:rsid w:val="00F30445"/>
    <w:rsid w:val="00F328C5"/>
    <w:rsid w:val="00F357AC"/>
    <w:rsid w:val="00F43C34"/>
    <w:rsid w:val="00F4656A"/>
    <w:rsid w:val="00F5394D"/>
    <w:rsid w:val="00F614BB"/>
    <w:rsid w:val="00F66825"/>
    <w:rsid w:val="00F700F1"/>
    <w:rsid w:val="00F704DD"/>
    <w:rsid w:val="00F714F0"/>
    <w:rsid w:val="00F7418B"/>
    <w:rsid w:val="00F7478E"/>
    <w:rsid w:val="00F8455E"/>
    <w:rsid w:val="00F84789"/>
    <w:rsid w:val="00F87B57"/>
    <w:rsid w:val="00F9491A"/>
    <w:rsid w:val="00F965C0"/>
    <w:rsid w:val="00F97BF5"/>
    <w:rsid w:val="00FA1260"/>
    <w:rsid w:val="00FA3084"/>
    <w:rsid w:val="00FA5BC7"/>
    <w:rsid w:val="00FB0959"/>
    <w:rsid w:val="00FB31B2"/>
    <w:rsid w:val="00FB76F7"/>
    <w:rsid w:val="00FC1B74"/>
    <w:rsid w:val="00FD1A30"/>
    <w:rsid w:val="00FD34CA"/>
    <w:rsid w:val="00FD49B2"/>
    <w:rsid w:val="00FD7D5D"/>
    <w:rsid w:val="00FE1AE3"/>
    <w:rsid w:val="00FE35AC"/>
    <w:rsid w:val="00FE360A"/>
    <w:rsid w:val="00FE684E"/>
    <w:rsid w:val="00FE7FB6"/>
    <w:rsid w:val="00FF2508"/>
    <w:rsid w:val="00FF5B1F"/>
    <w:rsid w:val="00FF75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2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52A"/>
    <w:pPr>
      <w:ind w:left="720"/>
      <w:contextualSpacing/>
    </w:pPr>
  </w:style>
  <w:style w:type="paragraph" w:styleId="BalloonText">
    <w:name w:val="Balloon Text"/>
    <w:basedOn w:val="Normal"/>
    <w:link w:val="BalloonTextChar"/>
    <w:uiPriority w:val="99"/>
    <w:semiHidden/>
    <w:unhideWhenUsed/>
    <w:rsid w:val="003B7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C6A"/>
    <w:rPr>
      <w:rFonts w:ascii="Tahoma" w:hAnsi="Tahoma" w:cs="Tahoma"/>
      <w:sz w:val="16"/>
      <w:szCs w:val="16"/>
    </w:rPr>
  </w:style>
  <w:style w:type="character" w:customStyle="1" w:styleId="cwcot">
    <w:name w:val="cwcot"/>
    <w:basedOn w:val="DefaultParagraphFont"/>
    <w:rsid w:val="00034539"/>
  </w:style>
  <w:style w:type="character" w:styleId="Hyperlink">
    <w:name w:val="Hyperlink"/>
    <w:basedOn w:val="DefaultParagraphFont"/>
    <w:uiPriority w:val="99"/>
    <w:unhideWhenUsed/>
    <w:rsid w:val="00963651"/>
    <w:rPr>
      <w:color w:val="0000FF"/>
      <w:u w:val="single"/>
    </w:rPr>
  </w:style>
  <w:style w:type="paragraph" w:styleId="NoSpacing">
    <w:name w:val="No Spacing"/>
    <w:uiPriority w:val="1"/>
    <w:qFormat/>
    <w:rsid w:val="00E123A4"/>
    <w:pPr>
      <w:spacing w:after="0" w:line="240" w:lineRule="auto"/>
    </w:pPr>
  </w:style>
  <w:style w:type="paragraph" w:customStyle="1" w:styleId="TableText">
    <w:name w:val="Table Text"/>
    <w:rsid w:val="00356513"/>
    <w:pPr>
      <w:spacing w:after="0" w:line="240" w:lineRule="auto"/>
    </w:pPr>
    <w:rPr>
      <w:rFonts w:ascii="Arial Narrow" w:eastAsia="ヒラギノ角ゴ Pro W3" w:hAnsi="Arial Narrow" w:cs="Times New Roman"/>
      <w:color w:val="000000"/>
      <w:sz w:val="20"/>
      <w:szCs w:val="20"/>
      <w:lang w:val="en-US"/>
    </w:rPr>
  </w:style>
  <w:style w:type="paragraph" w:customStyle="1" w:styleId="TableColumnHead">
    <w:name w:val="Table Column Head"/>
    <w:rsid w:val="00356513"/>
    <w:pPr>
      <w:widowControl w:val="0"/>
      <w:spacing w:after="0" w:line="280" w:lineRule="exact"/>
    </w:pPr>
    <w:rPr>
      <w:rFonts w:ascii="Arial Narrow" w:eastAsia="ヒラギノ角ゴ Pro W3" w:hAnsi="Arial Narrow" w:cs="Times New Roman"/>
      <w:b/>
      <w:color w:val="000000"/>
      <w:sz w:val="20"/>
      <w:szCs w:val="20"/>
      <w:lang w:val="en-US"/>
    </w:rPr>
  </w:style>
  <w:style w:type="paragraph" w:customStyle="1" w:styleId="ModificationHistory">
    <w:name w:val="Modification History"/>
    <w:rsid w:val="00356513"/>
    <w:pPr>
      <w:keepNext/>
      <w:keepLines/>
      <w:tabs>
        <w:tab w:val="left" w:pos="1440"/>
        <w:tab w:val="left" w:pos="1890"/>
        <w:tab w:val="left" w:pos="2340"/>
        <w:tab w:val="left" w:pos="3420"/>
      </w:tabs>
      <w:spacing w:before="320" w:after="160" w:line="480" w:lineRule="exact"/>
      <w:jc w:val="center"/>
    </w:pPr>
    <w:rPr>
      <w:rFonts w:ascii="Times New Roman" w:eastAsia="ヒラギノ角ゴ Pro W3" w:hAnsi="Times New Roman" w:cs="Times New Roman"/>
      <w:b/>
      <w:color w:val="000000"/>
      <w:kern w:val="28"/>
      <w:sz w:val="4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52A"/>
    <w:pPr>
      <w:ind w:left="720"/>
      <w:contextualSpacing/>
    </w:pPr>
  </w:style>
  <w:style w:type="paragraph" w:styleId="BalloonText">
    <w:name w:val="Balloon Text"/>
    <w:basedOn w:val="Normal"/>
    <w:link w:val="BalloonTextChar"/>
    <w:uiPriority w:val="99"/>
    <w:semiHidden/>
    <w:unhideWhenUsed/>
    <w:rsid w:val="003B7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C6A"/>
    <w:rPr>
      <w:rFonts w:ascii="Tahoma" w:hAnsi="Tahoma" w:cs="Tahoma"/>
      <w:sz w:val="16"/>
      <w:szCs w:val="16"/>
    </w:rPr>
  </w:style>
  <w:style w:type="character" w:customStyle="1" w:styleId="cwcot">
    <w:name w:val="cwcot"/>
    <w:basedOn w:val="DefaultParagraphFont"/>
    <w:rsid w:val="00034539"/>
  </w:style>
  <w:style w:type="character" w:styleId="Hyperlink">
    <w:name w:val="Hyperlink"/>
    <w:basedOn w:val="DefaultParagraphFont"/>
    <w:uiPriority w:val="99"/>
    <w:unhideWhenUsed/>
    <w:rsid w:val="00963651"/>
    <w:rPr>
      <w:color w:val="0000FF"/>
      <w:u w:val="single"/>
    </w:rPr>
  </w:style>
  <w:style w:type="paragraph" w:styleId="NoSpacing">
    <w:name w:val="No Spacing"/>
    <w:uiPriority w:val="1"/>
    <w:qFormat/>
    <w:rsid w:val="00E123A4"/>
    <w:pPr>
      <w:spacing w:after="0" w:line="240" w:lineRule="auto"/>
    </w:pPr>
  </w:style>
  <w:style w:type="paragraph" w:customStyle="1" w:styleId="TableText">
    <w:name w:val="Table Text"/>
    <w:rsid w:val="00356513"/>
    <w:pPr>
      <w:spacing w:after="0" w:line="240" w:lineRule="auto"/>
    </w:pPr>
    <w:rPr>
      <w:rFonts w:ascii="Arial Narrow" w:eastAsia="ヒラギノ角ゴ Pro W3" w:hAnsi="Arial Narrow" w:cs="Times New Roman"/>
      <w:color w:val="000000"/>
      <w:sz w:val="20"/>
      <w:szCs w:val="20"/>
      <w:lang w:val="en-US"/>
    </w:rPr>
  </w:style>
  <w:style w:type="paragraph" w:customStyle="1" w:styleId="TableColumnHead">
    <w:name w:val="Table Column Head"/>
    <w:rsid w:val="00356513"/>
    <w:pPr>
      <w:widowControl w:val="0"/>
      <w:spacing w:after="0" w:line="280" w:lineRule="exact"/>
    </w:pPr>
    <w:rPr>
      <w:rFonts w:ascii="Arial Narrow" w:eastAsia="ヒラギノ角ゴ Pro W3" w:hAnsi="Arial Narrow" w:cs="Times New Roman"/>
      <w:b/>
      <w:color w:val="000000"/>
      <w:sz w:val="20"/>
      <w:szCs w:val="20"/>
      <w:lang w:val="en-US"/>
    </w:rPr>
  </w:style>
  <w:style w:type="paragraph" w:customStyle="1" w:styleId="ModificationHistory">
    <w:name w:val="Modification History"/>
    <w:rsid w:val="00356513"/>
    <w:pPr>
      <w:keepNext/>
      <w:keepLines/>
      <w:tabs>
        <w:tab w:val="left" w:pos="1440"/>
        <w:tab w:val="left" w:pos="1890"/>
        <w:tab w:val="left" w:pos="2340"/>
        <w:tab w:val="left" w:pos="3420"/>
      </w:tabs>
      <w:spacing w:before="320" w:after="160" w:line="480" w:lineRule="exact"/>
      <w:jc w:val="center"/>
    </w:pPr>
    <w:rPr>
      <w:rFonts w:ascii="Times New Roman" w:eastAsia="ヒラギノ角ゴ Pro W3" w:hAnsi="Times New Roman" w:cs="Times New Roman"/>
      <w:b/>
      <w:color w:val="000000"/>
      <w:kern w:val="28"/>
      <w:sz w:val="4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54138">
      <w:bodyDiv w:val="1"/>
      <w:marLeft w:val="0"/>
      <w:marRight w:val="0"/>
      <w:marTop w:val="0"/>
      <w:marBottom w:val="0"/>
      <w:divBdr>
        <w:top w:val="none" w:sz="0" w:space="0" w:color="auto"/>
        <w:left w:val="none" w:sz="0" w:space="0" w:color="auto"/>
        <w:bottom w:val="none" w:sz="0" w:space="0" w:color="auto"/>
        <w:right w:val="none" w:sz="0" w:space="0" w:color="auto"/>
      </w:divBdr>
    </w:div>
    <w:div w:id="231475620">
      <w:bodyDiv w:val="1"/>
      <w:marLeft w:val="0"/>
      <w:marRight w:val="0"/>
      <w:marTop w:val="0"/>
      <w:marBottom w:val="0"/>
      <w:divBdr>
        <w:top w:val="none" w:sz="0" w:space="0" w:color="auto"/>
        <w:left w:val="none" w:sz="0" w:space="0" w:color="auto"/>
        <w:bottom w:val="none" w:sz="0" w:space="0" w:color="auto"/>
        <w:right w:val="none" w:sz="0" w:space="0" w:color="auto"/>
      </w:divBdr>
    </w:div>
    <w:div w:id="389352002">
      <w:bodyDiv w:val="1"/>
      <w:marLeft w:val="0"/>
      <w:marRight w:val="0"/>
      <w:marTop w:val="0"/>
      <w:marBottom w:val="0"/>
      <w:divBdr>
        <w:top w:val="none" w:sz="0" w:space="0" w:color="auto"/>
        <w:left w:val="none" w:sz="0" w:space="0" w:color="auto"/>
        <w:bottom w:val="none" w:sz="0" w:space="0" w:color="auto"/>
        <w:right w:val="none" w:sz="0" w:space="0" w:color="auto"/>
      </w:divBdr>
    </w:div>
    <w:div w:id="519470295">
      <w:bodyDiv w:val="1"/>
      <w:marLeft w:val="0"/>
      <w:marRight w:val="0"/>
      <w:marTop w:val="0"/>
      <w:marBottom w:val="0"/>
      <w:divBdr>
        <w:top w:val="none" w:sz="0" w:space="0" w:color="auto"/>
        <w:left w:val="none" w:sz="0" w:space="0" w:color="auto"/>
        <w:bottom w:val="none" w:sz="0" w:space="0" w:color="auto"/>
        <w:right w:val="none" w:sz="0" w:space="0" w:color="auto"/>
      </w:divBdr>
    </w:div>
    <w:div w:id="748622591">
      <w:bodyDiv w:val="1"/>
      <w:marLeft w:val="0"/>
      <w:marRight w:val="0"/>
      <w:marTop w:val="0"/>
      <w:marBottom w:val="0"/>
      <w:divBdr>
        <w:top w:val="none" w:sz="0" w:space="0" w:color="auto"/>
        <w:left w:val="none" w:sz="0" w:space="0" w:color="auto"/>
        <w:bottom w:val="none" w:sz="0" w:space="0" w:color="auto"/>
        <w:right w:val="none" w:sz="0" w:space="0" w:color="auto"/>
      </w:divBdr>
    </w:div>
    <w:div w:id="894584042">
      <w:bodyDiv w:val="1"/>
      <w:marLeft w:val="0"/>
      <w:marRight w:val="0"/>
      <w:marTop w:val="0"/>
      <w:marBottom w:val="0"/>
      <w:divBdr>
        <w:top w:val="none" w:sz="0" w:space="0" w:color="auto"/>
        <w:left w:val="none" w:sz="0" w:space="0" w:color="auto"/>
        <w:bottom w:val="none" w:sz="0" w:space="0" w:color="auto"/>
        <w:right w:val="none" w:sz="0" w:space="0" w:color="auto"/>
      </w:divBdr>
    </w:div>
    <w:div w:id="1594242738">
      <w:bodyDiv w:val="1"/>
      <w:marLeft w:val="0"/>
      <w:marRight w:val="0"/>
      <w:marTop w:val="0"/>
      <w:marBottom w:val="0"/>
      <w:divBdr>
        <w:top w:val="none" w:sz="0" w:space="0" w:color="auto"/>
        <w:left w:val="none" w:sz="0" w:space="0" w:color="auto"/>
        <w:bottom w:val="none" w:sz="0" w:space="0" w:color="auto"/>
        <w:right w:val="none" w:sz="0" w:space="0" w:color="auto"/>
      </w:divBdr>
    </w:div>
    <w:div w:id="1903832076">
      <w:bodyDiv w:val="1"/>
      <w:marLeft w:val="0"/>
      <w:marRight w:val="0"/>
      <w:marTop w:val="0"/>
      <w:marBottom w:val="0"/>
      <w:divBdr>
        <w:top w:val="none" w:sz="0" w:space="0" w:color="auto"/>
        <w:left w:val="none" w:sz="0" w:space="0" w:color="auto"/>
        <w:bottom w:val="none" w:sz="0" w:space="0" w:color="auto"/>
        <w:right w:val="none" w:sz="0" w:space="0" w:color="auto"/>
      </w:divBdr>
    </w:div>
    <w:div w:id="212881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6AB12F-A0C2-824E-8888-8F126C14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7140</Words>
  <Characters>40699</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Hansen</dc:creator>
  <cp:keywords/>
  <dc:description/>
  <cp:lastModifiedBy>nbuckles</cp:lastModifiedBy>
  <cp:revision>3</cp:revision>
  <dcterms:created xsi:type="dcterms:W3CDTF">2016-07-18T15:28:00Z</dcterms:created>
  <dcterms:modified xsi:type="dcterms:W3CDTF">2016-07-18T15:28:00Z</dcterms:modified>
</cp:coreProperties>
</file>